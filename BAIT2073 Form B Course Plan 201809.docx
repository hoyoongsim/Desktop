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A56" w:rsidRPr="006447E7" w:rsidRDefault="00501590" w:rsidP="0071066A">
      <w:pPr>
        <w:pStyle w:val="Subtitle"/>
        <w:rPr>
          <w:rFonts w:ascii="Times New Roman" w:hAnsi="Times New Roman"/>
          <w:sz w:val="24"/>
          <w:szCs w:val="24"/>
        </w:rPr>
      </w:pPr>
      <w:r w:rsidRPr="006447E7">
        <w:rPr>
          <w:rFonts w:ascii="Times New Roman" w:hAnsi="Times New Roman"/>
          <w:sz w:val="24"/>
          <w:szCs w:val="24"/>
        </w:rPr>
        <w:t xml:space="preserve">FORM </w:t>
      </w:r>
      <w:r w:rsidR="00BD797C">
        <w:rPr>
          <w:rFonts w:ascii="Times New Roman" w:hAnsi="Times New Roman"/>
          <w:sz w:val="24"/>
          <w:szCs w:val="24"/>
        </w:rPr>
        <w:t>B</w:t>
      </w:r>
      <w:r w:rsidRPr="006447E7">
        <w:rPr>
          <w:rFonts w:ascii="Times New Roman" w:hAnsi="Times New Roman"/>
          <w:sz w:val="24"/>
          <w:szCs w:val="24"/>
        </w:rPr>
        <w:t xml:space="preserve">: </w:t>
      </w:r>
      <w:r w:rsidR="0071066A" w:rsidRPr="006447E7">
        <w:rPr>
          <w:rFonts w:ascii="Times New Roman" w:hAnsi="Times New Roman"/>
          <w:sz w:val="24"/>
          <w:szCs w:val="24"/>
        </w:rPr>
        <w:t>COURSE</w:t>
      </w:r>
      <w:r w:rsidR="00AF67B8" w:rsidRPr="006447E7">
        <w:rPr>
          <w:rFonts w:ascii="Times New Roman" w:hAnsi="Times New Roman"/>
          <w:sz w:val="24"/>
          <w:szCs w:val="24"/>
        </w:rPr>
        <w:t xml:space="preserve"> PLAN</w:t>
      </w:r>
    </w:p>
    <w:p w:rsidR="003E39EB" w:rsidRPr="006447E7" w:rsidRDefault="003E39EB" w:rsidP="003E39EB">
      <w:pPr>
        <w:pStyle w:val="Title"/>
        <w:jc w:val="left"/>
        <w:rPr>
          <w:rFonts w:ascii="Times New Roman" w:hAnsi="Times New Roman"/>
          <w:b w:val="0"/>
          <w:sz w:val="24"/>
        </w:rPr>
      </w:pPr>
      <w:r w:rsidRPr="006447E7">
        <w:rPr>
          <w:rFonts w:ascii="Times New Roman" w:hAnsi="Times New Roman"/>
          <w:b w:val="0"/>
          <w:caps/>
          <w:sz w:val="24"/>
        </w:rPr>
        <w:tab/>
      </w:r>
      <w:r w:rsidRPr="006447E7">
        <w:rPr>
          <w:rFonts w:ascii="Times New Roman" w:hAnsi="Times New Roman"/>
          <w:b w:val="0"/>
          <w:caps/>
          <w:sz w:val="24"/>
        </w:rPr>
        <w:tab/>
      </w:r>
      <w:r w:rsidRPr="006447E7">
        <w:rPr>
          <w:rFonts w:ascii="Times New Roman" w:hAnsi="Times New Roman"/>
          <w:b w:val="0"/>
          <w:caps/>
          <w:sz w:val="24"/>
        </w:rPr>
        <w:tab/>
      </w:r>
      <w:r w:rsidRPr="006447E7">
        <w:rPr>
          <w:rFonts w:ascii="Times New Roman" w:hAnsi="Times New Roman"/>
          <w:b w:val="0"/>
          <w:caps/>
          <w:sz w:val="24"/>
        </w:rPr>
        <w:tab/>
      </w:r>
      <w:r w:rsidRPr="006447E7">
        <w:rPr>
          <w:rFonts w:ascii="Times New Roman" w:hAnsi="Times New Roman"/>
          <w:b w:val="0"/>
          <w:caps/>
          <w:sz w:val="24"/>
        </w:rPr>
        <w:tab/>
      </w:r>
      <w:r w:rsidRPr="006447E7">
        <w:rPr>
          <w:rFonts w:ascii="Times New Roman" w:hAnsi="Times New Roman"/>
          <w:b w:val="0"/>
          <w:caps/>
          <w:sz w:val="24"/>
        </w:rPr>
        <w:tab/>
      </w:r>
      <w:r w:rsidRPr="006447E7">
        <w:rPr>
          <w:rFonts w:ascii="Times New Roman" w:hAnsi="Times New Roman"/>
          <w:b w:val="0"/>
          <w:caps/>
          <w:sz w:val="24"/>
        </w:rPr>
        <w:tab/>
      </w:r>
    </w:p>
    <w:p w:rsidR="00AF67B8" w:rsidRPr="006447E7" w:rsidRDefault="00AF67B8">
      <w:pPr>
        <w:jc w:val="center"/>
        <w:rPr>
          <w:b/>
          <w:sz w:val="2"/>
        </w:rPr>
      </w:pPr>
    </w:p>
    <w:p w:rsidR="00AF67B8" w:rsidRPr="006447E7" w:rsidRDefault="00AF67B8">
      <w:pPr>
        <w:rPr>
          <w:sz w:val="2"/>
        </w:rPr>
      </w:pPr>
    </w:p>
    <w:p w:rsidR="00AF67B8" w:rsidRPr="006447E7" w:rsidRDefault="00AF67B8">
      <w:pPr>
        <w:rPr>
          <w:sz w:val="2"/>
        </w:rPr>
      </w:pPr>
    </w:p>
    <w:tbl>
      <w:tblPr>
        <w:tblW w:w="15300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50"/>
        <w:gridCol w:w="7650"/>
      </w:tblGrid>
      <w:tr w:rsidR="000D46E5" w:rsidRPr="001B422D" w:rsidTr="00373971">
        <w:trPr>
          <w:cantSplit/>
          <w:trHeight w:val="378"/>
          <w:tblHeader/>
        </w:trPr>
        <w:tc>
          <w:tcPr>
            <w:tcW w:w="7650" w:type="dxa"/>
            <w:vMerge w:val="restart"/>
            <w:shd w:val="clear" w:color="auto" w:fill="auto"/>
          </w:tcPr>
          <w:p w:rsidR="000D46E5" w:rsidRPr="001B422D" w:rsidRDefault="000D46E5" w:rsidP="000D46E5">
            <w:pPr>
              <w:spacing w:before="60" w:after="60"/>
              <w:rPr>
                <w:sz w:val="24"/>
                <w:szCs w:val="24"/>
              </w:rPr>
            </w:pPr>
            <w:r w:rsidRPr="001B422D">
              <w:rPr>
                <w:sz w:val="24"/>
                <w:szCs w:val="24"/>
              </w:rPr>
              <w:t xml:space="preserve">Course Code &amp; Course Title: </w:t>
            </w:r>
            <w:r w:rsidRPr="001B422D">
              <w:rPr>
                <w:sz w:val="24"/>
                <w:szCs w:val="24"/>
              </w:rPr>
              <w:tab/>
            </w:r>
            <w:r w:rsidR="00376AC7">
              <w:rPr>
                <w:sz w:val="24"/>
                <w:szCs w:val="24"/>
              </w:rPr>
              <w:t>BAIT2073 Mobile Application Development</w:t>
            </w:r>
          </w:p>
        </w:tc>
        <w:tc>
          <w:tcPr>
            <w:tcW w:w="7650" w:type="dxa"/>
            <w:shd w:val="clear" w:color="auto" w:fill="auto"/>
            <w:vAlign w:val="center"/>
          </w:tcPr>
          <w:p w:rsidR="000D46E5" w:rsidRPr="001B422D" w:rsidRDefault="00373971" w:rsidP="000D46E5">
            <w:pPr>
              <w:spacing w:before="60" w:after="60"/>
              <w:rPr>
                <w:sz w:val="24"/>
                <w:szCs w:val="24"/>
              </w:rPr>
            </w:pPr>
            <w:r w:rsidRPr="001B422D">
              <w:rPr>
                <w:sz w:val="24"/>
                <w:szCs w:val="24"/>
              </w:rPr>
              <w:t>Programme(s)</w:t>
            </w:r>
            <w:r w:rsidRPr="001B422D">
              <w:rPr>
                <w:caps/>
                <w:sz w:val="24"/>
                <w:szCs w:val="24"/>
              </w:rPr>
              <w:t xml:space="preserve">: </w:t>
            </w:r>
            <w:r w:rsidR="00376AC7">
              <w:rPr>
                <w:caps/>
                <w:sz w:val="24"/>
                <w:szCs w:val="24"/>
              </w:rPr>
              <w:t>RSD1, RSD2, RSF2, RMM2, RST2, RIT2</w:t>
            </w:r>
            <w:r w:rsidRPr="001B422D">
              <w:rPr>
                <w:caps/>
                <w:sz w:val="24"/>
                <w:szCs w:val="24"/>
              </w:rPr>
              <w:tab/>
            </w:r>
          </w:p>
        </w:tc>
      </w:tr>
      <w:tr w:rsidR="000D46E5" w:rsidRPr="001B422D" w:rsidTr="00373971">
        <w:trPr>
          <w:cantSplit/>
          <w:trHeight w:val="423"/>
          <w:tblHeader/>
        </w:trPr>
        <w:tc>
          <w:tcPr>
            <w:tcW w:w="7650" w:type="dxa"/>
            <w:vMerge/>
            <w:shd w:val="clear" w:color="auto" w:fill="auto"/>
            <w:vAlign w:val="center"/>
          </w:tcPr>
          <w:p w:rsidR="000D46E5" w:rsidRPr="001B422D" w:rsidRDefault="000D46E5" w:rsidP="000D46E5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auto"/>
            <w:vAlign w:val="center"/>
          </w:tcPr>
          <w:p w:rsidR="000D46E5" w:rsidRPr="001B422D" w:rsidRDefault="000D46E5" w:rsidP="004A3E42">
            <w:pPr>
              <w:spacing w:before="60" w:after="60"/>
              <w:rPr>
                <w:sz w:val="24"/>
                <w:szCs w:val="24"/>
              </w:rPr>
            </w:pPr>
            <w:r w:rsidRPr="001B422D">
              <w:rPr>
                <w:snapToGrid w:val="0"/>
                <w:color w:val="000000"/>
                <w:sz w:val="24"/>
                <w:szCs w:val="24"/>
                <w:lang w:eastAsia="en-US"/>
              </w:rPr>
              <w:tab/>
            </w:r>
          </w:p>
        </w:tc>
      </w:tr>
      <w:tr w:rsidR="000D46E5" w:rsidRPr="00543ECB" w:rsidTr="00373971">
        <w:trPr>
          <w:cantSplit/>
          <w:trHeight w:val="369"/>
          <w:tblHeader/>
        </w:trPr>
        <w:tc>
          <w:tcPr>
            <w:tcW w:w="7650" w:type="dxa"/>
            <w:shd w:val="clear" w:color="auto" w:fill="auto"/>
          </w:tcPr>
          <w:p w:rsidR="001B422D" w:rsidRPr="00543ECB" w:rsidRDefault="00A36FEF" w:rsidP="001B422D">
            <w:pPr>
              <w:spacing w:before="60" w:after="60"/>
              <w:rPr>
                <w:sz w:val="24"/>
                <w:szCs w:val="24"/>
              </w:rPr>
            </w:pPr>
            <w:r w:rsidRPr="00543ECB">
              <w:rPr>
                <w:sz w:val="24"/>
                <w:szCs w:val="24"/>
              </w:rPr>
              <w:t xml:space="preserve">Semester: [   </w:t>
            </w:r>
            <w:r w:rsidR="001B422D" w:rsidRPr="00543ECB">
              <w:rPr>
                <w:sz w:val="24"/>
                <w:szCs w:val="24"/>
              </w:rPr>
              <w:t xml:space="preserve">  </w:t>
            </w:r>
            <w:r w:rsidRPr="00543ECB">
              <w:rPr>
                <w:sz w:val="24"/>
                <w:szCs w:val="24"/>
              </w:rPr>
              <w:t xml:space="preserve">]  May </w:t>
            </w:r>
            <w:r w:rsidR="001B422D" w:rsidRPr="00543ECB">
              <w:rPr>
                <w:sz w:val="24"/>
                <w:szCs w:val="24"/>
              </w:rPr>
              <w:t xml:space="preserve">        </w:t>
            </w:r>
            <w:r w:rsidRPr="00543ECB">
              <w:rPr>
                <w:sz w:val="24"/>
                <w:szCs w:val="24"/>
              </w:rPr>
              <w:t xml:space="preserve">[  </w:t>
            </w:r>
            <w:r w:rsidR="00376AC7" w:rsidRPr="00543ECB">
              <w:rPr>
                <w:b/>
                <w:sz w:val="24"/>
                <w:szCs w:val="24"/>
              </w:rPr>
              <w:sym w:font="Wingdings 2" w:char="F050"/>
            </w:r>
            <w:r w:rsidR="001B422D" w:rsidRPr="00543ECB">
              <w:rPr>
                <w:sz w:val="24"/>
                <w:szCs w:val="24"/>
              </w:rPr>
              <w:t xml:space="preserve">  </w:t>
            </w:r>
            <w:r w:rsidRPr="00543ECB">
              <w:rPr>
                <w:sz w:val="24"/>
                <w:szCs w:val="24"/>
              </w:rPr>
              <w:t xml:space="preserve">] </w:t>
            </w:r>
            <w:r w:rsidR="001B422D" w:rsidRPr="00543ECB">
              <w:rPr>
                <w:sz w:val="24"/>
                <w:szCs w:val="24"/>
              </w:rPr>
              <w:t xml:space="preserve"> </w:t>
            </w:r>
            <w:r w:rsidR="00F55337">
              <w:rPr>
                <w:sz w:val="24"/>
                <w:szCs w:val="24"/>
              </w:rPr>
              <w:t>Octo</w:t>
            </w:r>
            <w:r w:rsidRPr="00543ECB">
              <w:rPr>
                <w:sz w:val="24"/>
                <w:szCs w:val="24"/>
              </w:rPr>
              <w:t xml:space="preserve">ber </w:t>
            </w:r>
            <w:r w:rsidR="001B422D" w:rsidRPr="00543ECB">
              <w:rPr>
                <w:sz w:val="24"/>
                <w:szCs w:val="24"/>
              </w:rPr>
              <w:t xml:space="preserve">      </w:t>
            </w:r>
            <w:r w:rsidRPr="00543ECB">
              <w:rPr>
                <w:sz w:val="24"/>
                <w:szCs w:val="24"/>
              </w:rPr>
              <w:t xml:space="preserve">[   </w:t>
            </w:r>
            <w:r w:rsidR="001B422D" w:rsidRPr="00543ECB">
              <w:rPr>
                <w:sz w:val="24"/>
                <w:szCs w:val="24"/>
              </w:rPr>
              <w:t xml:space="preserve">  </w:t>
            </w:r>
            <w:r w:rsidRPr="00543ECB">
              <w:rPr>
                <w:sz w:val="24"/>
                <w:szCs w:val="24"/>
              </w:rPr>
              <w:t>]</w:t>
            </w:r>
            <w:r w:rsidR="001B422D" w:rsidRPr="00543ECB">
              <w:rPr>
                <w:sz w:val="24"/>
                <w:szCs w:val="24"/>
              </w:rPr>
              <w:t xml:space="preserve"> </w:t>
            </w:r>
            <w:r w:rsidRPr="00543ECB">
              <w:rPr>
                <w:sz w:val="24"/>
                <w:szCs w:val="24"/>
              </w:rPr>
              <w:t xml:space="preserve"> </w:t>
            </w:r>
            <w:r w:rsidR="00F55337">
              <w:rPr>
                <w:sz w:val="24"/>
                <w:szCs w:val="24"/>
              </w:rPr>
              <w:t>March</w:t>
            </w:r>
            <w:r w:rsidRPr="00543ECB">
              <w:rPr>
                <w:sz w:val="24"/>
                <w:szCs w:val="24"/>
              </w:rPr>
              <w:t xml:space="preserve">   </w:t>
            </w:r>
          </w:p>
          <w:p w:rsidR="000D46E5" w:rsidRPr="00543ECB" w:rsidRDefault="001B422D" w:rsidP="001B422D">
            <w:pPr>
              <w:spacing w:before="60" w:after="60"/>
              <w:rPr>
                <w:sz w:val="24"/>
                <w:szCs w:val="24"/>
              </w:rPr>
            </w:pPr>
            <w:r w:rsidRPr="00543ECB">
              <w:rPr>
                <w:sz w:val="24"/>
                <w:szCs w:val="24"/>
              </w:rPr>
              <w:t xml:space="preserve">                 </w:t>
            </w:r>
            <w:r w:rsidR="00A36FEF" w:rsidRPr="00543ECB">
              <w:rPr>
                <w:caps/>
                <w:sz w:val="24"/>
                <w:szCs w:val="24"/>
              </w:rPr>
              <w:t>(</w:t>
            </w:r>
            <w:r w:rsidR="00A36FEF" w:rsidRPr="00543ECB">
              <w:rPr>
                <w:sz w:val="24"/>
                <w:szCs w:val="24"/>
              </w:rPr>
              <w:t>please tick “</w:t>
            </w:r>
            <w:r w:rsidR="00A36FEF" w:rsidRPr="00543ECB">
              <w:rPr>
                <w:b/>
                <w:sz w:val="24"/>
                <w:szCs w:val="24"/>
              </w:rPr>
              <w:sym w:font="Wingdings 2" w:char="F050"/>
            </w:r>
            <w:r w:rsidR="00A36FEF" w:rsidRPr="00543ECB">
              <w:rPr>
                <w:sz w:val="24"/>
                <w:szCs w:val="24"/>
              </w:rPr>
              <w:t>”)</w:t>
            </w:r>
          </w:p>
        </w:tc>
        <w:tc>
          <w:tcPr>
            <w:tcW w:w="7650" w:type="dxa"/>
            <w:shd w:val="clear" w:color="auto" w:fill="auto"/>
            <w:vAlign w:val="center"/>
          </w:tcPr>
          <w:p w:rsidR="004852C8" w:rsidRPr="00543ECB" w:rsidRDefault="000D46E5" w:rsidP="004852C8">
            <w:pPr>
              <w:spacing w:before="60" w:after="60"/>
              <w:rPr>
                <w:sz w:val="24"/>
                <w:szCs w:val="24"/>
              </w:rPr>
            </w:pPr>
            <w:r w:rsidRPr="00543ECB">
              <w:rPr>
                <w:sz w:val="24"/>
                <w:szCs w:val="24"/>
              </w:rPr>
              <w:t>Academic Ye</w:t>
            </w:r>
            <w:r w:rsidR="00D95193" w:rsidRPr="00543ECB">
              <w:rPr>
                <w:sz w:val="24"/>
                <w:szCs w:val="24"/>
              </w:rPr>
              <w:t>ar</w:t>
            </w:r>
            <w:r w:rsidRPr="00543ECB">
              <w:rPr>
                <w:sz w:val="24"/>
                <w:szCs w:val="24"/>
              </w:rPr>
              <w:t>:</w:t>
            </w:r>
            <w:r w:rsidR="00376AC7">
              <w:rPr>
                <w:sz w:val="24"/>
                <w:szCs w:val="24"/>
              </w:rPr>
              <w:t xml:space="preserve"> 2018/2019</w:t>
            </w:r>
            <w:r w:rsidR="004852C8" w:rsidRPr="00543ECB">
              <w:rPr>
                <w:sz w:val="24"/>
                <w:szCs w:val="24"/>
              </w:rPr>
              <w:t xml:space="preserve"> </w:t>
            </w:r>
          </w:p>
        </w:tc>
      </w:tr>
      <w:tr w:rsidR="00373971" w:rsidRPr="00543ECB" w:rsidTr="00373971">
        <w:trPr>
          <w:cantSplit/>
          <w:trHeight w:val="243"/>
          <w:tblHeader/>
        </w:trPr>
        <w:tc>
          <w:tcPr>
            <w:tcW w:w="15300" w:type="dxa"/>
            <w:gridSpan w:val="2"/>
            <w:shd w:val="clear" w:color="auto" w:fill="auto"/>
            <w:vAlign w:val="center"/>
          </w:tcPr>
          <w:p w:rsidR="00373971" w:rsidRPr="00543ECB" w:rsidRDefault="00373971" w:rsidP="00376AC7">
            <w:pPr>
              <w:spacing w:before="60" w:after="60"/>
              <w:rPr>
                <w:sz w:val="22"/>
                <w:szCs w:val="22"/>
              </w:rPr>
            </w:pPr>
            <w:r w:rsidRPr="00543ECB">
              <w:rPr>
                <w:sz w:val="24"/>
                <w:szCs w:val="24"/>
              </w:rPr>
              <w:t xml:space="preserve">Hours/Week: Lecture </w:t>
            </w:r>
            <w:r w:rsidR="00376AC7" w:rsidRPr="00376AC7">
              <w:rPr>
                <w:sz w:val="24"/>
                <w:szCs w:val="24"/>
                <w:u w:val="single"/>
              </w:rPr>
              <w:t>2</w:t>
            </w:r>
            <w:r w:rsidRPr="00543ECB">
              <w:rPr>
                <w:sz w:val="24"/>
                <w:szCs w:val="24"/>
              </w:rPr>
              <w:t xml:space="preserve"> , Tutorial </w:t>
            </w:r>
            <w:r w:rsidR="00376AC7" w:rsidRPr="00376AC7">
              <w:rPr>
                <w:sz w:val="24"/>
                <w:szCs w:val="24"/>
                <w:u w:val="single"/>
              </w:rPr>
              <w:t>0</w:t>
            </w:r>
            <w:r w:rsidRPr="00543ECB">
              <w:rPr>
                <w:sz w:val="24"/>
                <w:szCs w:val="24"/>
              </w:rPr>
              <w:t xml:space="preserve"> , Laboratory/Practical </w:t>
            </w:r>
            <w:r w:rsidR="00376AC7" w:rsidRPr="00376AC7">
              <w:rPr>
                <w:sz w:val="24"/>
                <w:szCs w:val="24"/>
                <w:u w:val="single"/>
              </w:rPr>
              <w:t>2</w:t>
            </w:r>
            <w:r w:rsidRPr="00543ECB">
              <w:rPr>
                <w:sz w:val="24"/>
                <w:szCs w:val="24"/>
              </w:rPr>
              <w:t xml:space="preserve">  </w:t>
            </w:r>
          </w:p>
        </w:tc>
      </w:tr>
    </w:tbl>
    <w:p w:rsidR="00AA7F9E" w:rsidRPr="00543ECB" w:rsidRDefault="00AA7F9E">
      <w:pPr>
        <w:rPr>
          <w:sz w:val="16"/>
          <w:szCs w:val="16"/>
        </w:rPr>
      </w:pPr>
    </w:p>
    <w:tbl>
      <w:tblPr>
        <w:tblW w:w="1539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260"/>
        <w:gridCol w:w="5760"/>
        <w:gridCol w:w="4230"/>
        <w:gridCol w:w="2700"/>
      </w:tblGrid>
      <w:tr w:rsidR="00B71BBF" w:rsidRPr="00543ECB" w:rsidTr="00FA4E72">
        <w:trPr>
          <w:cantSplit/>
          <w:trHeight w:val="20"/>
          <w:tblHeader/>
        </w:trPr>
        <w:tc>
          <w:tcPr>
            <w:tcW w:w="1440" w:type="dxa"/>
            <w:shd w:val="pct5" w:color="auto" w:fill="FFFFFF"/>
            <w:vAlign w:val="center"/>
          </w:tcPr>
          <w:p w:rsidR="00B71BBF" w:rsidRPr="00543ECB" w:rsidRDefault="00B71BBF" w:rsidP="003B4959">
            <w:pPr>
              <w:pStyle w:val="Heading1"/>
              <w:rPr>
                <w:rFonts w:ascii="Times New Roman" w:hAnsi="Times New Roman"/>
                <w:b/>
                <w:sz w:val="22"/>
                <w:szCs w:val="22"/>
              </w:rPr>
            </w:pPr>
            <w:r w:rsidRPr="00543ECB">
              <w:rPr>
                <w:rFonts w:ascii="Times New Roman" w:hAnsi="Times New Roman"/>
                <w:b/>
                <w:sz w:val="22"/>
                <w:szCs w:val="22"/>
              </w:rPr>
              <w:t>Week</w:t>
            </w:r>
          </w:p>
        </w:tc>
        <w:tc>
          <w:tcPr>
            <w:tcW w:w="1260" w:type="dxa"/>
            <w:shd w:val="pct5" w:color="auto" w:fill="FFFFFF"/>
            <w:vAlign w:val="center"/>
          </w:tcPr>
          <w:p w:rsidR="00B71BBF" w:rsidRPr="00543ECB" w:rsidRDefault="00B71BBF" w:rsidP="003B4959">
            <w:pPr>
              <w:pStyle w:val="Heading1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5760" w:type="dxa"/>
            <w:shd w:val="pct5" w:color="auto" w:fill="FFFFFF"/>
            <w:vAlign w:val="center"/>
          </w:tcPr>
          <w:p w:rsidR="00B71BBF" w:rsidRPr="00543ECB" w:rsidRDefault="00B71BBF" w:rsidP="003B4959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543ECB">
              <w:rPr>
                <w:rFonts w:ascii="Times New Roman" w:hAnsi="Times New Roman"/>
                <w:sz w:val="22"/>
                <w:szCs w:val="22"/>
              </w:rPr>
              <w:t>Topics</w:t>
            </w:r>
          </w:p>
        </w:tc>
        <w:tc>
          <w:tcPr>
            <w:tcW w:w="4230" w:type="dxa"/>
            <w:shd w:val="pct5" w:color="auto" w:fill="FFFFFF"/>
            <w:vAlign w:val="center"/>
          </w:tcPr>
          <w:p w:rsidR="00B71BBF" w:rsidRPr="00543ECB" w:rsidRDefault="00B71BBF" w:rsidP="00407A6D">
            <w:pPr>
              <w:jc w:val="center"/>
              <w:rPr>
                <w:b/>
                <w:sz w:val="22"/>
                <w:szCs w:val="22"/>
              </w:rPr>
            </w:pPr>
            <w:r w:rsidRPr="00543ECB">
              <w:rPr>
                <w:b/>
                <w:sz w:val="22"/>
                <w:szCs w:val="22"/>
              </w:rPr>
              <w:t xml:space="preserve">Reference Material </w:t>
            </w:r>
          </w:p>
          <w:p w:rsidR="00B71BBF" w:rsidRPr="00543ECB" w:rsidRDefault="00B71BBF" w:rsidP="00407A6D">
            <w:pPr>
              <w:jc w:val="center"/>
              <w:rPr>
                <w:b/>
                <w:sz w:val="22"/>
                <w:szCs w:val="22"/>
              </w:rPr>
            </w:pPr>
            <w:r w:rsidRPr="00543ECB">
              <w:rPr>
                <w:b/>
                <w:sz w:val="22"/>
                <w:szCs w:val="22"/>
              </w:rPr>
              <w:t xml:space="preserve">(Books/Titles, Journals, Web articles, etc.) </w:t>
            </w:r>
          </w:p>
        </w:tc>
        <w:tc>
          <w:tcPr>
            <w:tcW w:w="2700" w:type="dxa"/>
            <w:shd w:val="pct5" w:color="auto" w:fill="FFFFFF"/>
            <w:vAlign w:val="center"/>
          </w:tcPr>
          <w:p w:rsidR="00B71BBF" w:rsidRPr="00543ECB" w:rsidRDefault="00A96915" w:rsidP="000337D9">
            <w:pPr>
              <w:jc w:val="center"/>
              <w:rPr>
                <w:b/>
                <w:sz w:val="22"/>
                <w:szCs w:val="22"/>
              </w:rPr>
            </w:pPr>
            <w:r w:rsidRPr="00543ECB">
              <w:rPr>
                <w:b/>
                <w:sz w:val="22"/>
                <w:szCs w:val="22"/>
              </w:rPr>
              <w:t>Remarks</w:t>
            </w:r>
            <w:r w:rsidR="007D1630" w:rsidRPr="00543ECB">
              <w:rPr>
                <w:b/>
                <w:sz w:val="22"/>
                <w:szCs w:val="22"/>
              </w:rPr>
              <w:t>*</w:t>
            </w: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 w:val="restart"/>
            <w:vAlign w:val="center"/>
          </w:tcPr>
          <w:p w:rsidR="00B71BBF" w:rsidRPr="00543ECB" w:rsidRDefault="00B71BBF" w:rsidP="00A9376F">
            <w:pPr>
              <w:jc w:val="center"/>
              <w:rPr>
                <w:b/>
                <w:sz w:val="22"/>
                <w:szCs w:val="22"/>
              </w:rPr>
            </w:pPr>
            <w:r w:rsidRPr="00543ECB">
              <w:rPr>
                <w:b/>
                <w:sz w:val="22"/>
                <w:szCs w:val="22"/>
              </w:rPr>
              <w:t>Week 1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A9376F">
            <w:pPr>
              <w:rPr>
                <w:sz w:val="22"/>
                <w:szCs w:val="22"/>
              </w:rPr>
            </w:pPr>
            <w:r w:rsidRPr="00543ECB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376AC7" w:rsidP="00D26203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1. Introduction to Mobile Application Development</w:t>
            </w:r>
          </w:p>
        </w:tc>
        <w:tc>
          <w:tcPr>
            <w:tcW w:w="4230" w:type="dxa"/>
            <w:vAlign w:val="center"/>
          </w:tcPr>
          <w:p w:rsidR="00FA4E72" w:rsidRPr="00082194" w:rsidRDefault="00376AC7" w:rsidP="00D20977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</w:t>
            </w:r>
            <w:r w:rsidR="00D20977">
              <w:rPr>
                <w:sz w:val="22"/>
                <w:szCs w:val="22"/>
              </w:rPr>
              <w:t>8</w:t>
            </w:r>
            <w:r w:rsidRPr="00102D98">
              <w:rPr>
                <w:sz w:val="22"/>
                <w:szCs w:val="22"/>
              </w:rPr>
              <w:t xml:space="preserve">, </w:t>
            </w:r>
            <w:r w:rsidRPr="00102D98">
              <w:rPr>
                <w:i/>
                <w:sz w:val="22"/>
                <w:szCs w:val="22"/>
              </w:rPr>
              <w:t>Application Fundamentals</w:t>
            </w:r>
            <w:r w:rsidRPr="00102D98">
              <w:rPr>
                <w:sz w:val="22"/>
                <w:szCs w:val="22"/>
              </w:rPr>
              <w:t xml:space="preserve">,  URL: </w:t>
            </w:r>
            <w:hyperlink r:id="rId7" w:history="1">
              <w:r w:rsidR="00FA4E72" w:rsidRPr="00F20FAB">
                <w:rPr>
                  <w:rStyle w:val="Hyperlink"/>
                  <w:sz w:val="22"/>
                  <w:szCs w:val="22"/>
                </w:rPr>
                <w:t>https://developer.android.com/guide/components/fundamentals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A9376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FA4E72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FA4E72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A9376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Default="001027CB" w:rsidP="001027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A6554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Introduction to Mobile Application Development</w:t>
            </w:r>
          </w:p>
          <w:p w:rsidR="001027CB" w:rsidRDefault="001027CB" w:rsidP="001027C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Meet the IDE: Android Studio</w:t>
            </w:r>
          </w:p>
          <w:p w:rsidR="001027CB" w:rsidRDefault="001027CB" w:rsidP="001027C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Overview of </w:t>
            </w:r>
            <w:proofErr w:type="spellStart"/>
            <w:r>
              <w:rPr>
                <w:sz w:val="22"/>
                <w:szCs w:val="22"/>
              </w:rPr>
              <w:t>Codelab</w:t>
            </w:r>
            <w:proofErr w:type="spellEnd"/>
          </w:p>
          <w:p w:rsidR="001027CB" w:rsidRDefault="001027CB" w:rsidP="001027C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Android Studio and Hello World</w:t>
            </w:r>
          </w:p>
          <w:p w:rsidR="001027CB" w:rsidRPr="001027CB" w:rsidRDefault="001027CB" w:rsidP="001027C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 control with Git and Android Studio</w:t>
            </w:r>
          </w:p>
        </w:tc>
        <w:tc>
          <w:tcPr>
            <w:tcW w:w="4230" w:type="dxa"/>
            <w:vAlign w:val="center"/>
          </w:tcPr>
          <w:p w:rsidR="001027CB" w:rsidRPr="001027CB" w:rsidRDefault="00FA4E72" w:rsidP="001027CB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 w:rsidR="001027CB" w:rsidRPr="00FA4E72">
              <w:rPr>
                <w:i/>
                <w:sz w:val="22"/>
                <w:szCs w:val="22"/>
              </w:rPr>
              <w:t>Meet the IDE: Android Studio</w:t>
            </w:r>
            <w:r>
              <w:rPr>
                <w:sz w:val="22"/>
                <w:szCs w:val="22"/>
              </w:rPr>
              <w:t>, URL:</w:t>
            </w:r>
          </w:p>
          <w:p w:rsidR="001027CB" w:rsidRDefault="00C5062B" w:rsidP="001027CB">
            <w:pPr>
              <w:rPr>
                <w:sz w:val="22"/>
                <w:szCs w:val="22"/>
              </w:rPr>
            </w:pPr>
            <w:hyperlink r:id="rId8" w:history="1">
              <w:r w:rsidR="00FA4E72" w:rsidRPr="00F20FAB">
                <w:rPr>
                  <w:rStyle w:val="Hyperlink"/>
                  <w:sz w:val="22"/>
                  <w:szCs w:val="22"/>
                </w:rPr>
                <w:t>https://developer.android.com/studio/intro/</w:t>
              </w:r>
            </w:hyperlink>
          </w:p>
          <w:p w:rsidR="001027CB" w:rsidRPr="001027CB" w:rsidRDefault="00FA4E72" w:rsidP="001027CB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Android Developer,</w:t>
            </w:r>
            <w:r w:rsidR="001027CB">
              <w:rPr>
                <w:sz w:val="22"/>
                <w:szCs w:val="22"/>
              </w:rPr>
              <w:t xml:space="preserve"> 2018</w:t>
            </w:r>
            <w:r>
              <w:rPr>
                <w:sz w:val="22"/>
                <w:szCs w:val="22"/>
              </w:rPr>
              <w:t>,</w:t>
            </w:r>
            <w:r w:rsidRPr="001027CB">
              <w:rPr>
                <w:sz w:val="22"/>
                <w:szCs w:val="22"/>
              </w:rPr>
              <w:t xml:space="preserve"> </w:t>
            </w:r>
            <w:r w:rsidRPr="00FA4E72">
              <w:rPr>
                <w:i/>
                <w:sz w:val="22"/>
                <w:szCs w:val="22"/>
              </w:rPr>
              <w:t xml:space="preserve">Overview of </w:t>
            </w:r>
            <w:proofErr w:type="spellStart"/>
            <w:r w:rsidRPr="00FA4E72">
              <w:rPr>
                <w:i/>
                <w:sz w:val="22"/>
                <w:szCs w:val="22"/>
              </w:rPr>
              <w:t>Codelab</w:t>
            </w:r>
            <w:proofErr w:type="spellEnd"/>
            <w:r>
              <w:rPr>
                <w:sz w:val="22"/>
                <w:szCs w:val="22"/>
              </w:rPr>
              <w:t>, URL:</w:t>
            </w:r>
          </w:p>
          <w:p w:rsidR="00B71BBF" w:rsidRDefault="00C5062B" w:rsidP="001027CB">
            <w:pPr>
              <w:rPr>
                <w:sz w:val="22"/>
                <w:szCs w:val="22"/>
              </w:rPr>
            </w:pPr>
            <w:hyperlink r:id="rId9" w:history="1">
              <w:r w:rsidR="00FA4E72" w:rsidRPr="00F20FAB">
                <w:rPr>
                  <w:rStyle w:val="Hyperlink"/>
                  <w:sz w:val="22"/>
                  <w:szCs w:val="22"/>
                </w:rPr>
                <w:t>https://developer.android.com/courses/fundamentals-training/toc-v2</w:t>
              </w:r>
            </w:hyperlink>
          </w:p>
          <w:p w:rsidR="001027CB" w:rsidRDefault="00FA4E72" w:rsidP="001027CB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Android Developer,</w:t>
            </w:r>
            <w:r>
              <w:rPr>
                <w:sz w:val="22"/>
                <w:szCs w:val="22"/>
              </w:rPr>
              <w:t xml:space="preserve"> 2018,</w:t>
            </w:r>
            <w:r w:rsidRPr="001027CB">
              <w:rPr>
                <w:sz w:val="22"/>
                <w:szCs w:val="22"/>
              </w:rPr>
              <w:t xml:space="preserve"> </w:t>
            </w:r>
            <w:r w:rsidR="001027CB" w:rsidRPr="00FA4E72">
              <w:rPr>
                <w:i/>
                <w:sz w:val="22"/>
                <w:szCs w:val="22"/>
              </w:rPr>
              <w:t>Android Studio and Hello World</w:t>
            </w:r>
            <w:r w:rsidR="001027C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URL: </w:t>
            </w:r>
            <w:hyperlink r:id="rId10" w:anchor="0" w:history="1">
              <w:r w:rsidRPr="00F20FAB">
                <w:rPr>
                  <w:rStyle w:val="Hyperlink"/>
                  <w:sz w:val="22"/>
                  <w:szCs w:val="22"/>
                </w:rPr>
                <w:t>https://codelabs.developers.google.com/codelabs/android-training-hello-world/index.html?index=..%2F..%2Fandroid-training#0</w:t>
              </w:r>
            </w:hyperlink>
          </w:p>
          <w:p w:rsidR="001027CB" w:rsidRPr="001027CB" w:rsidRDefault="00FA4E72" w:rsidP="001027C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Mgbemena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1027CB" w:rsidRPr="001027CB">
              <w:rPr>
                <w:sz w:val="22"/>
                <w:szCs w:val="22"/>
              </w:rPr>
              <w:t>Version control with Git and Android Studio</w:t>
            </w:r>
            <w:r>
              <w:rPr>
                <w:sz w:val="22"/>
                <w:szCs w:val="22"/>
              </w:rPr>
              <w:t>, 2018</w:t>
            </w:r>
          </w:p>
          <w:p w:rsidR="001027CB" w:rsidRPr="00082194" w:rsidRDefault="00C5062B" w:rsidP="003B6B73">
            <w:pPr>
              <w:rPr>
                <w:sz w:val="22"/>
                <w:szCs w:val="22"/>
              </w:rPr>
            </w:pPr>
            <w:hyperlink r:id="rId11" w:history="1">
              <w:r w:rsidR="00FA4E72" w:rsidRPr="00F20FAB">
                <w:rPr>
                  <w:rStyle w:val="Hyperlink"/>
                  <w:sz w:val="22"/>
                  <w:szCs w:val="22"/>
                </w:rPr>
                <w:t>https://code.tutsplus.com/tutorials/working-with-git-in-android-studio--cms-30514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A9376F">
            <w:pPr>
              <w:jc w:val="center"/>
              <w:rPr>
                <w:b/>
                <w:sz w:val="22"/>
                <w:szCs w:val="22"/>
              </w:rPr>
            </w:pPr>
          </w:p>
          <w:p w:rsidR="00B71BBF" w:rsidRPr="00082194" w:rsidRDefault="00B71BBF" w:rsidP="00A9376F">
            <w:pPr>
              <w:jc w:val="center"/>
              <w:rPr>
                <w:b/>
                <w:sz w:val="22"/>
                <w:szCs w:val="22"/>
              </w:rPr>
            </w:pPr>
            <w:r w:rsidRPr="00082194">
              <w:rPr>
                <w:b/>
                <w:sz w:val="22"/>
                <w:szCs w:val="22"/>
              </w:rPr>
              <w:t>Week 2</w:t>
            </w:r>
          </w:p>
          <w:p w:rsidR="00B71BBF" w:rsidRPr="00082194" w:rsidRDefault="00B71BBF" w:rsidP="00A937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A9376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D20977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D20977">
              <w:rPr>
                <w:sz w:val="22"/>
                <w:szCs w:val="22"/>
              </w:rPr>
              <w:t>Mobile Applications Models</w:t>
            </w:r>
            <w:r w:rsidR="008C2F0A">
              <w:rPr>
                <w:sz w:val="22"/>
                <w:szCs w:val="22"/>
              </w:rPr>
              <w:t xml:space="preserve">                                                    </w:t>
            </w:r>
          </w:p>
        </w:tc>
        <w:tc>
          <w:tcPr>
            <w:tcW w:w="4230" w:type="dxa"/>
            <w:vAlign w:val="center"/>
          </w:tcPr>
          <w:p w:rsidR="00FA4E72" w:rsidRPr="00082194" w:rsidRDefault="001027CB" w:rsidP="00FA4E72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 w:rsidRPr="00102D98">
              <w:rPr>
                <w:i/>
                <w:sz w:val="22"/>
                <w:szCs w:val="22"/>
              </w:rPr>
              <w:t>Application Fundamentals</w:t>
            </w:r>
            <w:r w:rsidRPr="00102D98">
              <w:rPr>
                <w:sz w:val="22"/>
                <w:szCs w:val="22"/>
              </w:rPr>
              <w:t xml:space="preserve">,  URL: </w:t>
            </w:r>
            <w:hyperlink r:id="rId12" w:history="1">
              <w:r w:rsidR="00FA4E72" w:rsidRPr="00F20FAB">
                <w:rPr>
                  <w:rStyle w:val="Hyperlink"/>
                  <w:sz w:val="22"/>
                  <w:szCs w:val="22"/>
                </w:rPr>
                <w:t>https://developer.android.com/guide/components/fundamentals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A9376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FA4E72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FA4E72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22445B">
        <w:trPr>
          <w:cantSplit/>
          <w:trHeight w:val="3868"/>
        </w:trPr>
        <w:tc>
          <w:tcPr>
            <w:tcW w:w="1440" w:type="dxa"/>
            <w:vMerge/>
          </w:tcPr>
          <w:p w:rsidR="00B71BBF" w:rsidRPr="00082194" w:rsidRDefault="00B71BB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A9376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082194" w:rsidRDefault="001027CB" w:rsidP="007A6554">
            <w:pPr>
              <w:rPr>
                <w:sz w:val="22"/>
                <w:szCs w:val="22"/>
              </w:rPr>
            </w:pPr>
            <w:r w:rsidRPr="00D20977">
              <w:rPr>
                <w:sz w:val="22"/>
                <w:szCs w:val="22"/>
              </w:rPr>
              <w:t>2</w:t>
            </w:r>
            <w:r w:rsidR="007A6554">
              <w:rPr>
                <w:sz w:val="22"/>
                <w:szCs w:val="22"/>
              </w:rPr>
              <w:t>.</w:t>
            </w:r>
            <w:r w:rsidRPr="00D20977">
              <w:rPr>
                <w:sz w:val="22"/>
                <w:szCs w:val="22"/>
              </w:rPr>
              <w:t xml:space="preserve"> Overview of Android Applications Models</w:t>
            </w:r>
          </w:p>
        </w:tc>
        <w:tc>
          <w:tcPr>
            <w:tcW w:w="4230" w:type="dxa"/>
            <w:vAlign w:val="center"/>
          </w:tcPr>
          <w:p w:rsidR="000F5942" w:rsidRPr="000F5942" w:rsidRDefault="000F5942" w:rsidP="000F5942">
            <w:pPr>
              <w:rPr>
                <w:i/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Android Developer,</w:t>
            </w:r>
            <w:r>
              <w:rPr>
                <w:sz w:val="22"/>
                <w:szCs w:val="22"/>
              </w:rPr>
              <w:t xml:space="preserve"> 2018,</w:t>
            </w:r>
            <w:r w:rsidRPr="001027CB">
              <w:rPr>
                <w:sz w:val="22"/>
                <w:szCs w:val="22"/>
              </w:rPr>
              <w:t xml:space="preserve"> </w:t>
            </w:r>
            <w:r w:rsidRPr="000F5942">
              <w:rPr>
                <w:i/>
                <w:sz w:val="22"/>
                <w:szCs w:val="22"/>
              </w:rPr>
              <w:t>Activities and intents</w:t>
            </w:r>
            <w:r>
              <w:rPr>
                <w:sz w:val="22"/>
                <w:szCs w:val="22"/>
              </w:rPr>
              <w:t xml:space="preserve">, URL: </w:t>
            </w:r>
            <w:hyperlink r:id="rId13" w:anchor="0" w:history="1">
              <w:r w:rsidRPr="000F5942">
                <w:rPr>
                  <w:rStyle w:val="Hyperlink"/>
                  <w:sz w:val="22"/>
                  <w:szCs w:val="22"/>
                </w:rPr>
                <w:t>https://codelabs.developers.google.com/codelabs/android-training-create-an-activity/#0</w:t>
              </w:r>
            </w:hyperlink>
          </w:p>
          <w:p w:rsidR="000F5942" w:rsidRPr="000F5942" w:rsidRDefault="000F5942" w:rsidP="000F5942">
            <w:pPr>
              <w:rPr>
                <w:sz w:val="22"/>
                <w:szCs w:val="22"/>
              </w:rPr>
            </w:pPr>
          </w:p>
          <w:p w:rsidR="000F5942" w:rsidRPr="000F5942" w:rsidRDefault="000F5942" w:rsidP="000F5942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Android Developer,</w:t>
            </w:r>
            <w:r>
              <w:rPr>
                <w:sz w:val="22"/>
                <w:szCs w:val="22"/>
              </w:rPr>
              <w:t xml:space="preserve"> 2018,</w:t>
            </w:r>
            <w:r w:rsidRPr="001027CB">
              <w:rPr>
                <w:sz w:val="22"/>
                <w:szCs w:val="22"/>
              </w:rPr>
              <w:t xml:space="preserve"> </w:t>
            </w:r>
            <w:r w:rsidRPr="000F5942">
              <w:rPr>
                <w:i/>
                <w:sz w:val="22"/>
                <w:szCs w:val="22"/>
              </w:rPr>
              <w:t>Activity lifecycle and state</w:t>
            </w:r>
            <w:r>
              <w:rPr>
                <w:sz w:val="22"/>
                <w:szCs w:val="22"/>
              </w:rPr>
              <w:t>, URL:</w:t>
            </w:r>
          </w:p>
          <w:p w:rsidR="000F5942" w:rsidRPr="000F5942" w:rsidRDefault="00C5062B" w:rsidP="000F5942">
            <w:pPr>
              <w:rPr>
                <w:sz w:val="22"/>
                <w:szCs w:val="22"/>
              </w:rPr>
            </w:pPr>
            <w:hyperlink r:id="rId14" w:anchor="0" w:history="1">
              <w:r w:rsidR="000F5942" w:rsidRPr="000F5942">
                <w:rPr>
                  <w:rStyle w:val="Hyperlink"/>
                  <w:sz w:val="22"/>
                  <w:szCs w:val="22"/>
                </w:rPr>
                <w:t>https://codelabs.developers.google.com/codelabs/android-training-activity-lifecycle-and-state/#0</w:t>
              </w:r>
            </w:hyperlink>
          </w:p>
          <w:p w:rsidR="000F5942" w:rsidRDefault="000F5942" w:rsidP="000F5942">
            <w:pPr>
              <w:rPr>
                <w:sz w:val="22"/>
                <w:szCs w:val="22"/>
              </w:rPr>
            </w:pPr>
          </w:p>
          <w:p w:rsidR="008D072B" w:rsidRPr="000F5942" w:rsidRDefault="008D072B" w:rsidP="008D072B">
            <w:pPr>
              <w:rPr>
                <w:i/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Android Developer,</w:t>
            </w:r>
            <w:r>
              <w:rPr>
                <w:sz w:val="22"/>
                <w:szCs w:val="22"/>
              </w:rPr>
              <w:t xml:space="preserve"> 2018,</w:t>
            </w:r>
            <w:r w:rsidRPr="001027CB">
              <w:rPr>
                <w:sz w:val="22"/>
                <w:szCs w:val="22"/>
              </w:rPr>
              <w:t xml:space="preserve"> </w:t>
            </w:r>
            <w:r w:rsidRPr="008D072B">
              <w:rPr>
                <w:i/>
                <w:sz w:val="22"/>
                <w:szCs w:val="22"/>
              </w:rPr>
              <w:t>Implicit Intent</w:t>
            </w:r>
          </w:p>
          <w:p w:rsidR="008D072B" w:rsidRDefault="008D072B" w:rsidP="008D07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 URL:</w:t>
            </w:r>
          </w:p>
          <w:p w:rsidR="008D072B" w:rsidRDefault="008D072B" w:rsidP="000F5942">
            <w:pPr>
              <w:rPr>
                <w:sz w:val="22"/>
                <w:szCs w:val="22"/>
              </w:rPr>
            </w:pPr>
            <w:hyperlink r:id="rId15" w:history="1">
              <w:r w:rsidRPr="00AD2691">
                <w:rPr>
                  <w:rStyle w:val="Hyperlink"/>
                  <w:sz w:val="22"/>
                  <w:szCs w:val="22"/>
                </w:rPr>
                <w:t>https://codelabs.developers.google.com/codelabs/android-training-activity-with-implicit-intent/index.html?index=..%2F..%2Fandroid-training#0</w:t>
              </w:r>
            </w:hyperlink>
          </w:p>
          <w:p w:rsidR="008D072B" w:rsidRPr="000F5942" w:rsidRDefault="008D072B" w:rsidP="000F5942">
            <w:pPr>
              <w:rPr>
                <w:sz w:val="22"/>
                <w:szCs w:val="22"/>
              </w:rPr>
            </w:pPr>
          </w:p>
          <w:p w:rsidR="000F5942" w:rsidRPr="000F5942" w:rsidRDefault="000F5942" w:rsidP="000F5942">
            <w:pPr>
              <w:rPr>
                <w:i/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Android Developer,</w:t>
            </w:r>
            <w:r>
              <w:rPr>
                <w:sz w:val="22"/>
                <w:szCs w:val="22"/>
              </w:rPr>
              <w:t xml:space="preserve"> 2018,</w:t>
            </w:r>
            <w:r w:rsidRPr="001027CB">
              <w:rPr>
                <w:sz w:val="22"/>
                <w:szCs w:val="22"/>
              </w:rPr>
              <w:t xml:space="preserve"> </w:t>
            </w:r>
            <w:r w:rsidRPr="000F5942">
              <w:rPr>
                <w:i/>
                <w:sz w:val="22"/>
                <w:szCs w:val="22"/>
              </w:rPr>
              <w:t>The debugger</w:t>
            </w:r>
          </w:p>
          <w:p w:rsidR="00B71BBF" w:rsidRPr="0022445B" w:rsidRDefault="000F5942" w:rsidP="0022445B">
            <w:pPr>
              <w:rPr>
                <w:color w:val="0000FF"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, URL: </w:t>
            </w:r>
            <w:hyperlink r:id="rId16" w:anchor="0" w:history="1">
              <w:r w:rsidRPr="000F5942">
                <w:rPr>
                  <w:rStyle w:val="Hyperlink"/>
                  <w:sz w:val="22"/>
                  <w:szCs w:val="22"/>
                </w:rPr>
                <w:t>https://codelabs.developers.google.com/codelabs/android-training-using-debugger/#0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0F5942">
        <w:trPr>
          <w:cantSplit/>
          <w:trHeight w:val="889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501590">
            <w:pPr>
              <w:jc w:val="center"/>
              <w:rPr>
                <w:b/>
                <w:sz w:val="22"/>
                <w:szCs w:val="22"/>
              </w:rPr>
            </w:pPr>
            <w:r w:rsidRPr="00082194">
              <w:rPr>
                <w:b/>
                <w:sz w:val="22"/>
                <w:szCs w:val="22"/>
              </w:rPr>
              <w:lastRenderedPageBreak/>
              <w:t>Week 3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A9376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D20977" w:rsidP="000F5942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3. User Interfaces</w:t>
            </w:r>
            <w:r w:rsidR="000F5942">
              <w:rPr>
                <w:sz w:val="22"/>
                <w:szCs w:val="22"/>
              </w:rPr>
              <w:t xml:space="preserve">: </w:t>
            </w:r>
            <w:r w:rsidRPr="00102D98">
              <w:rPr>
                <w:sz w:val="22"/>
                <w:szCs w:val="22"/>
              </w:rPr>
              <w:t>Part 1</w:t>
            </w:r>
            <w:r w:rsidR="000F5942">
              <w:rPr>
                <w:sz w:val="22"/>
                <w:szCs w:val="22"/>
              </w:rPr>
              <w:t xml:space="preserve"> </w:t>
            </w:r>
            <w:r w:rsidR="00754371">
              <w:rPr>
                <w:sz w:val="22"/>
                <w:szCs w:val="22"/>
              </w:rPr>
              <w:t>–</w:t>
            </w:r>
            <w:r w:rsidR="000F5942">
              <w:rPr>
                <w:sz w:val="22"/>
                <w:szCs w:val="22"/>
              </w:rPr>
              <w:t xml:space="preserve"> </w:t>
            </w:r>
            <w:r w:rsidR="008D072B">
              <w:rPr>
                <w:sz w:val="22"/>
                <w:szCs w:val="22"/>
              </w:rPr>
              <w:t xml:space="preserve">Layout, </w:t>
            </w:r>
            <w:r w:rsidR="006A6614">
              <w:rPr>
                <w:sz w:val="22"/>
                <w:szCs w:val="22"/>
              </w:rPr>
              <w:t>App Bar, Menu, Dialog and</w:t>
            </w:r>
            <w:r w:rsidR="000F5942">
              <w:rPr>
                <w:sz w:val="22"/>
                <w:szCs w:val="22"/>
              </w:rPr>
              <w:t xml:space="preserve"> Picker</w:t>
            </w:r>
          </w:p>
        </w:tc>
        <w:tc>
          <w:tcPr>
            <w:tcW w:w="4230" w:type="dxa"/>
            <w:vAlign w:val="center"/>
          </w:tcPr>
          <w:p w:rsidR="00754371" w:rsidRDefault="00754371" w:rsidP="000F5942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>
              <w:rPr>
                <w:i/>
                <w:sz w:val="22"/>
                <w:szCs w:val="22"/>
              </w:rPr>
              <w:t>Layout</w:t>
            </w:r>
            <w:r w:rsidRPr="00102D98">
              <w:rPr>
                <w:sz w:val="22"/>
                <w:szCs w:val="22"/>
              </w:rPr>
              <w:t>, URL:</w:t>
            </w:r>
          </w:p>
          <w:p w:rsidR="00754371" w:rsidRDefault="00754371" w:rsidP="000F5942">
            <w:pPr>
              <w:rPr>
                <w:sz w:val="22"/>
                <w:szCs w:val="22"/>
              </w:rPr>
            </w:pPr>
            <w:hyperlink r:id="rId17" w:history="1">
              <w:r w:rsidRPr="00AF1FB5">
                <w:rPr>
                  <w:rStyle w:val="Hyperlink"/>
                  <w:sz w:val="22"/>
                  <w:szCs w:val="22"/>
                </w:rPr>
                <w:t>https://developer.android.com/guide/topics/ui/declaring-layout</w:t>
              </w:r>
            </w:hyperlink>
          </w:p>
          <w:p w:rsidR="00754371" w:rsidRDefault="00754371" w:rsidP="000F5942">
            <w:pPr>
              <w:rPr>
                <w:sz w:val="22"/>
                <w:szCs w:val="22"/>
              </w:rPr>
            </w:pPr>
          </w:p>
          <w:p w:rsidR="000F5942" w:rsidRDefault="000F5942" w:rsidP="000F5942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>
              <w:rPr>
                <w:i/>
                <w:sz w:val="22"/>
                <w:szCs w:val="22"/>
              </w:rPr>
              <w:t>App</w:t>
            </w:r>
            <w:r w:rsidRPr="00102D98">
              <w:rPr>
                <w:i/>
                <w:sz w:val="22"/>
                <w:szCs w:val="22"/>
              </w:rPr>
              <w:t xml:space="preserve"> Bar</w:t>
            </w:r>
            <w:r w:rsidRPr="00102D98">
              <w:rPr>
                <w:sz w:val="22"/>
                <w:szCs w:val="22"/>
              </w:rPr>
              <w:t xml:space="preserve">, URL: </w:t>
            </w:r>
            <w:hyperlink r:id="rId18" w:history="1">
              <w:r w:rsidRPr="00F20FAB">
                <w:rPr>
                  <w:rStyle w:val="Hyperlink"/>
                  <w:sz w:val="22"/>
                  <w:szCs w:val="22"/>
                </w:rPr>
                <w:t>https://developer.android.com/training/appbar/</w:t>
              </w:r>
            </w:hyperlink>
          </w:p>
          <w:p w:rsidR="006A6614" w:rsidRDefault="006A6614" w:rsidP="000F5942">
            <w:pPr>
              <w:rPr>
                <w:sz w:val="22"/>
                <w:szCs w:val="22"/>
              </w:rPr>
            </w:pPr>
          </w:p>
          <w:p w:rsidR="006A6614" w:rsidRDefault="006A6614" w:rsidP="006A6614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 w:rsidRPr="006A6614">
              <w:rPr>
                <w:i/>
                <w:sz w:val="22"/>
                <w:szCs w:val="22"/>
              </w:rPr>
              <w:t>Dialog</w:t>
            </w:r>
            <w:r w:rsidRPr="00102D98">
              <w:rPr>
                <w:sz w:val="22"/>
                <w:szCs w:val="22"/>
              </w:rPr>
              <w:t>, URL:</w:t>
            </w:r>
          </w:p>
          <w:p w:rsidR="006A6614" w:rsidRDefault="00C5062B" w:rsidP="000F5942">
            <w:pPr>
              <w:rPr>
                <w:sz w:val="22"/>
                <w:szCs w:val="22"/>
              </w:rPr>
            </w:pPr>
            <w:hyperlink r:id="rId19" w:history="1">
              <w:r w:rsidR="006A6614" w:rsidRPr="00F20FAB">
                <w:rPr>
                  <w:rStyle w:val="Hyperlink"/>
                  <w:sz w:val="22"/>
                  <w:szCs w:val="22"/>
                </w:rPr>
                <w:t>https://developer.android.com/guide/topics/ui/dialogs</w:t>
              </w:r>
            </w:hyperlink>
          </w:p>
          <w:p w:rsidR="006A6614" w:rsidRDefault="006A6614" w:rsidP="000F5942">
            <w:pPr>
              <w:rPr>
                <w:sz w:val="22"/>
                <w:szCs w:val="22"/>
              </w:rPr>
            </w:pPr>
          </w:p>
          <w:p w:rsidR="006A6614" w:rsidRDefault="006A6614" w:rsidP="000F5942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 w:rsidRPr="006A6614">
              <w:rPr>
                <w:i/>
                <w:sz w:val="22"/>
                <w:szCs w:val="22"/>
              </w:rPr>
              <w:t>Picker</w:t>
            </w:r>
            <w:r w:rsidRPr="00102D98">
              <w:rPr>
                <w:sz w:val="22"/>
                <w:szCs w:val="22"/>
              </w:rPr>
              <w:t>, URL:</w:t>
            </w:r>
          </w:p>
          <w:p w:rsidR="006A6614" w:rsidRDefault="00C5062B" w:rsidP="000F5942">
            <w:pPr>
              <w:rPr>
                <w:sz w:val="22"/>
                <w:szCs w:val="22"/>
              </w:rPr>
            </w:pPr>
            <w:hyperlink r:id="rId20" w:history="1">
              <w:r w:rsidR="006A6614" w:rsidRPr="00F20FAB">
                <w:rPr>
                  <w:rStyle w:val="Hyperlink"/>
                  <w:sz w:val="22"/>
                  <w:szCs w:val="22"/>
                </w:rPr>
                <w:t>https://developer.android.com/guide/topics/ui/controls/pickers</w:t>
              </w:r>
            </w:hyperlink>
          </w:p>
          <w:p w:rsidR="006A6614" w:rsidRPr="00082194" w:rsidRDefault="006A6614" w:rsidP="000F5942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A9376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D80AAD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D80AAD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A9376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082194" w:rsidRDefault="000F5942" w:rsidP="007A6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7A655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7A6554">
              <w:rPr>
                <w:sz w:val="22"/>
                <w:szCs w:val="22"/>
              </w:rPr>
              <w:t xml:space="preserve">User Interface: </w:t>
            </w:r>
            <w:r w:rsidR="00754371" w:rsidRPr="00102D98">
              <w:rPr>
                <w:sz w:val="22"/>
                <w:szCs w:val="22"/>
              </w:rPr>
              <w:t>Part 1</w:t>
            </w:r>
            <w:r w:rsidR="00754371">
              <w:rPr>
                <w:sz w:val="22"/>
                <w:szCs w:val="22"/>
              </w:rPr>
              <w:t xml:space="preserve"> – </w:t>
            </w:r>
            <w:r w:rsidR="008D072B">
              <w:rPr>
                <w:sz w:val="22"/>
                <w:szCs w:val="22"/>
              </w:rPr>
              <w:t xml:space="preserve">Layout, </w:t>
            </w:r>
            <w:r w:rsidR="00754371">
              <w:rPr>
                <w:sz w:val="22"/>
                <w:szCs w:val="22"/>
              </w:rPr>
              <w:t>App Bar, Menu, Dialog and Picker</w:t>
            </w:r>
          </w:p>
        </w:tc>
        <w:tc>
          <w:tcPr>
            <w:tcW w:w="4230" w:type="dxa"/>
            <w:vAlign w:val="center"/>
          </w:tcPr>
          <w:p w:rsidR="008D072B" w:rsidRPr="000F5942" w:rsidRDefault="008D072B" w:rsidP="008D072B">
            <w:pPr>
              <w:rPr>
                <w:i/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 w:rsidRPr="008D072B">
              <w:rPr>
                <w:i/>
                <w:sz w:val="22"/>
                <w:szCs w:val="22"/>
              </w:rPr>
              <w:t>Interactive UI</w:t>
            </w:r>
            <w:r>
              <w:rPr>
                <w:i/>
                <w:sz w:val="22"/>
                <w:szCs w:val="22"/>
              </w:rPr>
              <w:t xml:space="preserve">, </w:t>
            </w:r>
            <w:r w:rsidRPr="000F5942">
              <w:rPr>
                <w:sz w:val="22"/>
                <w:szCs w:val="22"/>
              </w:rPr>
              <w:t>URL:</w:t>
            </w:r>
          </w:p>
          <w:p w:rsidR="008D072B" w:rsidRDefault="008D072B" w:rsidP="000F5942">
            <w:pPr>
              <w:rPr>
                <w:sz w:val="22"/>
                <w:szCs w:val="22"/>
              </w:rPr>
            </w:pPr>
            <w:hyperlink r:id="rId21" w:history="1">
              <w:r w:rsidRPr="00AD2691">
                <w:rPr>
                  <w:rStyle w:val="Hyperlink"/>
                  <w:sz w:val="22"/>
                  <w:szCs w:val="22"/>
                </w:rPr>
                <w:t>https://codelabs.developers.google.com/codelabs/android-training-layout-editor-part-a/index.html?index=..%2F..%2Fandroid-training#0</w:t>
              </w:r>
            </w:hyperlink>
          </w:p>
          <w:p w:rsidR="008D072B" w:rsidRDefault="008D072B" w:rsidP="000F5942">
            <w:pPr>
              <w:rPr>
                <w:sz w:val="22"/>
                <w:szCs w:val="22"/>
              </w:rPr>
            </w:pPr>
          </w:p>
          <w:p w:rsidR="000F5942" w:rsidRPr="000F5942" w:rsidRDefault="000F5942" w:rsidP="000F5942">
            <w:pPr>
              <w:rPr>
                <w:i/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 w:rsidRPr="000F5942">
              <w:rPr>
                <w:i/>
                <w:sz w:val="22"/>
                <w:szCs w:val="22"/>
              </w:rPr>
              <w:t>Menus and pickers</w:t>
            </w:r>
            <w:r>
              <w:rPr>
                <w:i/>
                <w:sz w:val="22"/>
                <w:szCs w:val="22"/>
              </w:rPr>
              <w:t xml:space="preserve">, </w:t>
            </w:r>
            <w:r w:rsidRPr="000F5942">
              <w:rPr>
                <w:sz w:val="22"/>
                <w:szCs w:val="22"/>
              </w:rPr>
              <w:t>URL:</w:t>
            </w:r>
          </w:p>
          <w:p w:rsidR="000F5942" w:rsidRDefault="00C5062B" w:rsidP="000F5942">
            <w:pPr>
              <w:rPr>
                <w:sz w:val="22"/>
                <w:szCs w:val="22"/>
              </w:rPr>
            </w:pPr>
            <w:hyperlink r:id="rId22" w:anchor="0" w:history="1">
              <w:r w:rsidR="000F5942" w:rsidRPr="00F20FAB">
                <w:rPr>
                  <w:rStyle w:val="Hyperlink"/>
                  <w:sz w:val="22"/>
                  <w:szCs w:val="22"/>
                </w:rPr>
                <w:t>https://codelabs.developers.google.com/codelabs/android-training-menus-and-pickers/#0</w:t>
              </w:r>
            </w:hyperlink>
          </w:p>
          <w:p w:rsidR="000F5942" w:rsidRPr="000F5942" w:rsidRDefault="000F5942" w:rsidP="000F5942">
            <w:pPr>
              <w:rPr>
                <w:sz w:val="22"/>
                <w:szCs w:val="22"/>
              </w:rPr>
            </w:pPr>
          </w:p>
          <w:p w:rsidR="000F5942" w:rsidRPr="000F5942" w:rsidRDefault="000F5942" w:rsidP="000F5942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 w:rsidRPr="000F5942">
              <w:rPr>
                <w:i/>
                <w:sz w:val="22"/>
                <w:szCs w:val="22"/>
              </w:rPr>
              <w:t>User navigation</w:t>
            </w:r>
            <w:r>
              <w:rPr>
                <w:i/>
                <w:sz w:val="22"/>
                <w:szCs w:val="22"/>
              </w:rPr>
              <w:t xml:space="preserve">, </w:t>
            </w:r>
            <w:r w:rsidRPr="000F5942">
              <w:rPr>
                <w:sz w:val="22"/>
                <w:szCs w:val="22"/>
              </w:rPr>
              <w:t>URL:</w:t>
            </w:r>
          </w:p>
          <w:p w:rsidR="000F5942" w:rsidRPr="00082194" w:rsidRDefault="00C5062B" w:rsidP="000F5942">
            <w:pPr>
              <w:rPr>
                <w:sz w:val="22"/>
                <w:szCs w:val="22"/>
              </w:rPr>
            </w:pPr>
            <w:hyperlink r:id="rId23" w:anchor="0" w:history="1">
              <w:r w:rsidR="000F5942" w:rsidRPr="00F20FAB">
                <w:rPr>
                  <w:rStyle w:val="Hyperlink"/>
                  <w:sz w:val="22"/>
                  <w:szCs w:val="22"/>
                </w:rPr>
                <w:t>https://codelabs.developers.google.com/codelabs/android-training-provide-user-navigation/#0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DB39D2">
        <w:trPr>
          <w:cantSplit/>
          <w:trHeight w:val="2356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E2419F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082194">
              <w:rPr>
                <w:rFonts w:ascii="Times New Roman" w:hAnsi="Times New Roman"/>
                <w:sz w:val="22"/>
                <w:szCs w:val="22"/>
              </w:rPr>
              <w:lastRenderedPageBreak/>
              <w:t>Week 4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3C2A56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754371" w:rsidP="0012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User Interfaces: </w:t>
            </w:r>
            <w:r w:rsidR="00D20977" w:rsidRPr="00102D98">
              <w:rPr>
                <w:sz w:val="22"/>
                <w:szCs w:val="22"/>
              </w:rPr>
              <w:t xml:space="preserve">Part </w:t>
            </w:r>
            <w:r w:rsidR="00D20977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</w:t>
            </w:r>
            <w:r w:rsidR="00D80AAD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D80AAD" w:rsidRPr="00D80AAD">
              <w:rPr>
                <w:sz w:val="22"/>
                <w:szCs w:val="22"/>
              </w:rPr>
              <w:t>Device compatibility</w:t>
            </w:r>
          </w:p>
        </w:tc>
        <w:tc>
          <w:tcPr>
            <w:tcW w:w="4230" w:type="dxa"/>
            <w:vAlign w:val="center"/>
          </w:tcPr>
          <w:p w:rsidR="00D80AAD" w:rsidRDefault="00D80AAD" w:rsidP="00D80AAD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 w:rsidRPr="00D80AAD">
              <w:rPr>
                <w:i/>
                <w:sz w:val="22"/>
                <w:szCs w:val="22"/>
                <w:lang w:val="en"/>
              </w:rPr>
              <w:t>Device compatibility overview</w:t>
            </w:r>
            <w:r>
              <w:rPr>
                <w:i/>
                <w:sz w:val="22"/>
                <w:szCs w:val="22"/>
              </w:rPr>
              <w:t xml:space="preserve">, </w:t>
            </w:r>
            <w:r w:rsidRPr="000F5942">
              <w:rPr>
                <w:sz w:val="22"/>
                <w:szCs w:val="22"/>
              </w:rPr>
              <w:t>URL:</w:t>
            </w:r>
            <w:r>
              <w:rPr>
                <w:sz w:val="22"/>
                <w:szCs w:val="22"/>
              </w:rPr>
              <w:t xml:space="preserve"> </w:t>
            </w:r>
            <w:hyperlink r:id="rId24" w:history="1">
              <w:r w:rsidRPr="00AF1FB5">
                <w:rPr>
                  <w:rStyle w:val="Hyperlink"/>
                  <w:sz w:val="22"/>
                  <w:szCs w:val="22"/>
                </w:rPr>
                <w:t>https://developer.android.com/guide/practices/compatibility</w:t>
              </w:r>
            </w:hyperlink>
          </w:p>
          <w:p w:rsidR="00127305" w:rsidRDefault="00127305" w:rsidP="00D80AAD">
            <w:pPr>
              <w:rPr>
                <w:sz w:val="22"/>
                <w:szCs w:val="22"/>
              </w:rPr>
            </w:pPr>
          </w:p>
          <w:p w:rsidR="00127305" w:rsidRDefault="00127305" w:rsidP="00127305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</w:t>
            </w:r>
            <w:r w:rsidR="00573E4F">
              <w:rPr>
                <w:sz w:val="22"/>
                <w:szCs w:val="22"/>
              </w:rPr>
              <w:t>8</w:t>
            </w:r>
            <w:r w:rsidRPr="00102D98">
              <w:rPr>
                <w:sz w:val="22"/>
                <w:szCs w:val="22"/>
              </w:rPr>
              <w:t xml:space="preserve">, </w:t>
            </w:r>
            <w:r>
              <w:rPr>
                <w:i/>
                <w:sz w:val="22"/>
                <w:szCs w:val="22"/>
              </w:rPr>
              <w:t>Multiple APKs</w:t>
            </w:r>
            <w:r w:rsidRPr="00102D98">
              <w:rPr>
                <w:sz w:val="22"/>
                <w:szCs w:val="22"/>
              </w:rPr>
              <w:t>, URL:</w:t>
            </w:r>
          </w:p>
          <w:p w:rsidR="00127305" w:rsidRPr="00082194" w:rsidRDefault="00127305" w:rsidP="00127305">
            <w:pPr>
              <w:rPr>
                <w:sz w:val="22"/>
                <w:szCs w:val="22"/>
              </w:rPr>
            </w:pPr>
            <w:hyperlink r:id="rId25" w:history="1">
              <w:r w:rsidRPr="00AF1FB5">
                <w:rPr>
                  <w:rStyle w:val="Hyperlink"/>
                  <w:sz w:val="22"/>
                  <w:szCs w:val="22"/>
                </w:rPr>
                <w:t>https://developer.android.com/google/play/publishing/multiple-apks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3C2A56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D80AAD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D80AAD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3C2A56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082194" w:rsidRDefault="00D80AAD" w:rsidP="00D80A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3:</w:t>
            </w:r>
            <w:r w:rsidR="007A6554">
              <w:rPr>
                <w:sz w:val="22"/>
                <w:szCs w:val="22"/>
              </w:rPr>
              <w:t xml:space="preserve"> User Interface</w:t>
            </w:r>
            <w:r w:rsidR="00573E4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102D98">
              <w:rPr>
                <w:sz w:val="22"/>
                <w:szCs w:val="22"/>
              </w:rPr>
              <w:t xml:space="preserve">Part </w:t>
            </w:r>
            <w:r>
              <w:rPr>
                <w:sz w:val="22"/>
                <w:szCs w:val="22"/>
              </w:rPr>
              <w:t xml:space="preserve">2 – </w:t>
            </w:r>
            <w:r w:rsidR="00127305" w:rsidRPr="00D80AAD">
              <w:rPr>
                <w:sz w:val="22"/>
                <w:szCs w:val="22"/>
              </w:rPr>
              <w:t>Device compatibility</w:t>
            </w:r>
          </w:p>
        </w:tc>
        <w:tc>
          <w:tcPr>
            <w:tcW w:w="4230" w:type="dxa"/>
            <w:vAlign w:val="center"/>
          </w:tcPr>
          <w:p w:rsidR="00D80AAD" w:rsidRPr="000F5942" w:rsidRDefault="00D80AAD" w:rsidP="00D80AAD">
            <w:pPr>
              <w:rPr>
                <w:i/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 w:rsidRPr="00754371">
              <w:rPr>
                <w:i/>
                <w:sz w:val="22"/>
                <w:szCs w:val="22"/>
              </w:rPr>
              <w:t>Layout</w:t>
            </w:r>
            <w:r>
              <w:rPr>
                <w:i/>
                <w:sz w:val="22"/>
                <w:szCs w:val="22"/>
              </w:rPr>
              <w:t xml:space="preserve">, </w:t>
            </w:r>
            <w:r w:rsidRPr="000F5942">
              <w:rPr>
                <w:sz w:val="22"/>
                <w:szCs w:val="22"/>
              </w:rPr>
              <w:t>URL:</w:t>
            </w:r>
          </w:p>
          <w:p w:rsidR="00D80AAD" w:rsidRDefault="00D80AAD" w:rsidP="00D80AAD">
            <w:pPr>
              <w:rPr>
                <w:sz w:val="22"/>
                <w:szCs w:val="22"/>
              </w:rPr>
            </w:pPr>
            <w:hyperlink r:id="rId26" w:history="1">
              <w:r w:rsidRPr="00AF1FB5">
                <w:rPr>
                  <w:rStyle w:val="Hyperlink"/>
                  <w:sz w:val="22"/>
                  <w:szCs w:val="22"/>
                </w:rPr>
                <w:t>https://codelabs.developers.google.com/codelabs/android-training-layout-editor-part-b/index.html?index=..%2F..%2Fandroid-training#0</w:t>
              </w:r>
            </w:hyperlink>
          </w:p>
          <w:p w:rsidR="00D80AAD" w:rsidRDefault="00D80AAD" w:rsidP="00D80AAD">
            <w:pPr>
              <w:rPr>
                <w:sz w:val="22"/>
                <w:szCs w:val="22"/>
              </w:rPr>
            </w:pPr>
          </w:p>
          <w:p w:rsidR="00D80AAD" w:rsidRPr="000F5942" w:rsidRDefault="00D80AAD" w:rsidP="00D80AAD">
            <w:pPr>
              <w:rPr>
                <w:i/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>
              <w:rPr>
                <w:i/>
                <w:sz w:val="22"/>
                <w:szCs w:val="22"/>
              </w:rPr>
              <w:t xml:space="preserve">Adaptive Layouts, </w:t>
            </w:r>
            <w:r w:rsidRPr="000F5942">
              <w:rPr>
                <w:sz w:val="22"/>
                <w:szCs w:val="22"/>
              </w:rPr>
              <w:t>URL:</w:t>
            </w:r>
          </w:p>
          <w:p w:rsidR="00B71BBF" w:rsidRDefault="00D80AAD" w:rsidP="00D26203">
            <w:pPr>
              <w:rPr>
                <w:sz w:val="22"/>
                <w:szCs w:val="22"/>
              </w:rPr>
            </w:pPr>
            <w:hyperlink r:id="rId27" w:history="1">
              <w:r w:rsidRPr="00AF1FB5">
                <w:rPr>
                  <w:rStyle w:val="Hyperlink"/>
                  <w:sz w:val="22"/>
                  <w:szCs w:val="22"/>
                </w:rPr>
                <w:t>https://codelabs.developers.google.com/codelabs/android-training-adaptive-layouts/index.html?index=..%2F..%2Fandroid-training#0</w:t>
              </w:r>
            </w:hyperlink>
          </w:p>
          <w:p w:rsidR="00D80AAD" w:rsidRDefault="00D80AAD" w:rsidP="00D26203">
            <w:pPr>
              <w:rPr>
                <w:sz w:val="22"/>
                <w:szCs w:val="22"/>
              </w:rPr>
            </w:pPr>
          </w:p>
          <w:p w:rsidR="00D80AAD" w:rsidRPr="000F5942" w:rsidRDefault="00D80AAD" w:rsidP="00D80AAD">
            <w:pPr>
              <w:rPr>
                <w:i/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 w:rsidRPr="00D80AAD">
              <w:rPr>
                <w:i/>
                <w:sz w:val="22"/>
                <w:szCs w:val="22"/>
              </w:rPr>
              <w:t>Alternative Resources</w:t>
            </w:r>
            <w:r>
              <w:rPr>
                <w:i/>
                <w:sz w:val="22"/>
                <w:szCs w:val="22"/>
              </w:rPr>
              <w:t xml:space="preserve">, </w:t>
            </w:r>
            <w:r w:rsidRPr="000F5942">
              <w:rPr>
                <w:sz w:val="22"/>
                <w:szCs w:val="22"/>
              </w:rPr>
              <w:t>URL:</w:t>
            </w:r>
          </w:p>
          <w:p w:rsidR="00D80AAD" w:rsidRPr="00082194" w:rsidRDefault="00D80AAD" w:rsidP="00D80AAD">
            <w:pPr>
              <w:rPr>
                <w:sz w:val="22"/>
                <w:szCs w:val="22"/>
              </w:rPr>
            </w:pPr>
            <w:hyperlink r:id="rId28" w:history="1">
              <w:r w:rsidRPr="00AF1FB5">
                <w:rPr>
                  <w:rStyle w:val="Hyperlink"/>
                  <w:sz w:val="22"/>
                  <w:szCs w:val="22"/>
                </w:rPr>
                <w:t>https://google-developer-training.github.io/android-developer-fundamentals-course-concepts-v2/unit-2-user-experience/lesson-5-delightful-user-experience/5-3-c-resources-for-adaptive-layouts/5-3-c-resources-for-adaptive-layouts.html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B21DF2">
            <w:pPr>
              <w:jc w:val="center"/>
              <w:rPr>
                <w:b/>
                <w:sz w:val="22"/>
                <w:szCs w:val="22"/>
              </w:rPr>
            </w:pPr>
            <w:r w:rsidRPr="00082194">
              <w:rPr>
                <w:b/>
                <w:sz w:val="22"/>
                <w:szCs w:val="22"/>
              </w:rPr>
              <w:lastRenderedPageBreak/>
              <w:t>Week 5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B21DF2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754371" w:rsidP="00DB39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User Interfaces: </w:t>
            </w:r>
            <w:r w:rsidR="00D20977" w:rsidRPr="00102D98">
              <w:rPr>
                <w:sz w:val="22"/>
                <w:szCs w:val="22"/>
              </w:rPr>
              <w:t xml:space="preserve">Part </w:t>
            </w:r>
            <w:r w:rsidR="00D2097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 w:rsidR="0012730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DB39D2">
              <w:rPr>
                <w:sz w:val="22"/>
                <w:szCs w:val="22"/>
              </w:rPr>
              <w:t>UI and Navigation</w:t>
            </w:r>
          </w:p>
        </w:tc>
        <w:tc>
          <w:tcPr>
            <w:tcW w:w="4230" w:type="dxa"/>
            <w:vAlign w:val="center"/>
          </w:tcPr>
          <w:p w:rsidR="00DB39D2" w:rsidRDefault="00DB39D2" w:rsidP="00DB39D2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 w:rsidRPr="00DB39D2">
              <w:rPr>
                <w:i/>
                <w:sz w:val="22"/>
                <w:szCs w:val="22"/>
              </w:rPr>
              <w:t>User Interface &amp; Navigation</w:t>
            </w:r>
            <w:r>
              <w:rPr>
                <w:i/>
                <w:sz w:val="22"/>
                <w:szCs w:val="22"/>
              </w:rPr>
              <w:t xml:space="preserve">, </w:t>
            </w:r>
            <w:r w:rsidRPr="000F5942">
              <w:rPr>
                <w:sz w:val="22"/>
                <w:szCs w:val="22"/>
              </w:rPr>
              <w:t>URL:</w:t>
            </w:r>
          </w:p>
          <w:p w:rsidR="00DB39D2" w:rsidRPr="00DB39D2" w:rsidRDefault="00DB39D2" w:rsidP="00DB39D2">
            <w:pPr>
              <w:rPr>
                <w:sz w:val="22"/>
                <w:szCs w:val="22"/>
              </w:rPr>
            </w:pPr>
            <w:hyperlink r:id="rId29" w:history="1">
              <w:r w:rsidRPr="00DB39D2">
                <w:rPr>
                  <w:rStyle w:val="Hyperlink"/>
                  <w:sz w:val="22"/>
                  <w:szCs w:val="22"/>
                </w:rPr>
                <w:t>https://developer.android.com/guide/topics/ui/</w:t>
              </w:r>
            </w:hyperlink>
          </w:p>
          <w:p w:rsidR="00DB39D2" w:rsidRPr="00DB39D2" w:rsidRDefault="00DB39D2" w:rsidP="00DB39D2">
            <w:pPr>
              <w:rPr>
                <w:b/>
                <w:sz w:val="22"/>
                <w:szCs w:val="22"/>
              </w:rPr>
            </w:pPr>
          </w:p>
          <w:p w:rsidR="00DB39D2" w:rsidRPr="000F5942" w:rsidRDefault="00DB39D2" w:rsidP="00DB39D2">
            <w:pPr>
              <w:rPr>
                <w:i/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>
              <w:rPr>
                <w:i/>
                <w:sz w:val="22"/>
                <w:szCs w:val="22"/>
              </w:rPr>
              <w:t xml:space="preserve">Accessibility, </w:t>
            </w:r>
            <w:r w:rsidRPr="000F5942">
              <w:rPr>
                <w:sz w:val="22"/>
                <w:szCs w:val="22"/>
              </w:rPr>
              <w:t>URL:</w:t>
            </w:r>
          </w:p>
          <w:p w:rsidR="00B71BBF" w:rsidRDefault="00DB39D2" w:rsidP="00D26203">
            <w:pPr>
              <w:rPr>
                <w:sz w:val="22"/>
                <w:szCs w:val="22"/>
              </w:rPr>
            </w:pPr>
            <w:hyperlink r:id="rId30" w:history="1">
              <w:r w:rsidRPr="00AF1FB5">
                <w:rPr>
                  <w:rStyle w:val="Hyperlink"/>
                  <w:sz w:val="22"/>
                  <w:szCs w:val="22"/>
                </w:rPr>
                <w:t>https://material.io/design/usability/accessibility.html#</w:t>
              </w:r>
            </w:hyperlink>
          </w:p>
          <w:p w:rsidR="00DB39D2" w:rsidRDefault="00DB39D2" w:rsidP="00D26203">
            <w:pPr>
              <w:rPr>
                <w:sz w:val="22"/>
                <w:szCs w:val="22"/>
              </w:rPr>
            </w:pPr>
          </w:p>
          <w:p w:rsidR="00DB39D2" w:rsidRPr="000F5942" w:rsidRDefault="00DB39D2" w:rsidP="00DB39D2">
            <w:pPr>
              <w:rPr>
                <w:i/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 xml:space="preserve">Android Developer, </w:t>
            </w:r>
            <w:r>
              <w:rPr>
                <w:sz w:val="22"/>
                <w:szCs w:val="22"/>
              </w:rPr>
              <w:t>2018</w:t>
            </w:r>
            <w:r w:rsidRPr="00102D98">
              <w:rPr>
                <w:sz w:val="22"/>
                <w:szCs w:val="22"/>
              </w:rPr>
              <w:t xml:space="preserve">, </w:t>
            </w:r>
            <w:r>
              <w:rPr>
                <w:i/>
                <w:sz w:val="22"/>
                <w:szCs w:val="22"/>
              </w:rPr>
              <w:t xml:space="preserve">Themes and Styles, </w:t>
            </w:r>
            <w:r w:rsidRPr="000F5942">
              <w:rPr>
                <w:sz w:val="22"/>
                <w:szCs w:val="22"/>
              </w:rPr>
              <w:t>URL:</w:t>
            </w:r>
          </w:p>
          <w:p w:rsidR="00DB39D2" w:rsidRPr="00082194" w:rsidRDefault="00DB39D2" w:rsidP="00DB39D2">
            <w:pPr>
              <w:rPr>
                <w:sz w:val="22"/>
                <w:szCs w:val="22"/>
              </w:rPr>
            </w:pPr>
            <w:hyperlink r:id="rId31" w:history="1">
              <w:r w:rsidRPr="00AF1FB5">
                <w:rPr>
                  <w:rStyle w:val="Hyperlink"/>
                  <w:sz w:val="22"/>
                  <w:szCs w:val="22"/>
                </w:rPr>
                <w:t>https://developer.android.com/guide/topics/ui/look-and-feel/themes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3C2A56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DB39D2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DB39D2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3C2A56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082194" w:rsidRDefault="00DB39D2" w:rsidP="00DB39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User Interfaces: </w:t>
            </w:r>
            <w:r w:rsidRPr="00102D98">
              <w:rPr>
                <w:sz w:val="22"/>
                <w:szCs w:val="22"/>
              </w:rPr>
              <w:t xml:space="preserve">Part </w:t>
            </w:r>
            <w:r>
              <w:rPr>
                <w:sz w:val="22"/>
                <w:szCs w:val="22"/>
              </w:rPr>
              <w:t>3 – UI and Navigation</w:t>
            </w:r>
          </w:p>
        </w:tc>
        <w:tc>
          <w:tcPr>
            <w:tcW w:w="4230" w:type="dxa"/>
            <w:vAlign w:val="center"/>
          </w:tcPr>
          <w:p w:rsidR="00B6479F" w:rsidRPr="00B6479F" w:rsidRDefault="00B6479F" w:rsidP="00B6479F">
            <w:pPr>
              <w:ind w:right="120"/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 xml:space="preserve">Android Developer, 2018, </w:t>
            </w:r>
            <w:r w:rsidRPr="00B6479F">
              <w:rPr>
                <w:i/>
                <w:sz w:val="22"/>
                <w:szCs w:val="22"/>
              </w:rPr>
              <w:t>Input Controls</w:t>
            </w:r>
          </w:p>
          <w:p w:rsidR="00B6479F" w:rsidRPr="00B6479F" w:rsidRDefault="00B6479F" w:rsidP="00B6479F">
            <w:pPr>
              <w:rPr>
                <w:i/>
                <w:sz w:val="22"/>
                <w:szCs w:val="22"/>
              </w:rPr>
            </w:pPr>
            <w:r w:rsidRPr="00B6479F">
              <w:rPr>
                <w:i/>
                <w:sz w:val="22"/>
                <w:szCs w:val="22"/>
              </w:rPr>
              <w:t xml:space="preserve">, </w:t>
            </w:r>
            <w:r w:rsidRPr="00B6479F">
              <w:rPr>
                <w:sz w:val="22"/>
                <w:szCs w:val="22"/>
              </w:rPr>
              <w:t>URL:</w:t>
            </w:r>
          </w:p>
          <w:p w:rsidR="00B6479F" w:rsidRPr="00B6479F" w:rsidRDefault="00B6479F" w:rsidP="00B6479F">
            <w:pPr>
              <w:rPr>
                <w:sz w:val="22"/>
                <w:szCs w:val="22"/>
              </w:rPr>
            </w:pPr>
            <w:hyperlink r:id="rId32" w:anchor="0">
              <w:r w:rsidRPr="00B6479F">
                <w:rPr>
                  <w:color w:val="1155CC"/>
                  <w:sz w:val="22"/>
                  <w:szCs w:val="22"/>
                  <w:u w:val="single"/>
                </w:rPr>
                <w:t>https://codelabs.developers.google.com/codelabs/android-training-input-controls/#0</w:t>
              </w:r>
            </w:hyperlink>
          </w:p>
          <w:p w:rsidR="00B6479F" w:rsidRPr="00B6479F" w:rsidRDefault="00B6479F" w:rsidP="00B6479F">
            <w:pPr>
              <w:rPr>
                <w:sz w:val="22"/>
                <w:szCs w:val="22"/>
              </w:rPr>
            </w:pPr>
          </w:p>
          <w:p w:rsidR="00B6479F" w:rsidRPr="00B6479F" w:rsidRDefault="00B6479F" w:rsidP="00B6479F">
            <w:pPr>
              <w:widowControl w:val="0"/>
              <w:ind w:right="120"/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 xml:space="preserve">Android Developer, 2018, </w:t>
            </w:r>
            <w:r w:rsidRPr="00B6479F">
              <w:rPr>
                <w:i/>
                <w:sz w:val="22"/>
                <w:szCs w:val="22"/>
              </w:rPr>
              <w:t>Menus and pickers</w:t>
            </w:r>
            <w:r w:rsidRPr="00B6479F">
              <w:rPr>
                <w:sz w:val="22"/>
                <w:szCs w:val="22"/>
              </w:rPr>
              <w:t>, URL:</w:t>
            </w:r>
          </w:p>
          <w:p w:rsidR="00B6479F" w:rsidRPr="00B6479F" w:rsidRDefault="00B6479F" w:rsidP="00B6479F">
            <w:pPr>
              <w:widowControl w:val="0"/>
              <w:ind w:right="120"/>
              <w:rPr>
                <w:sz w:val="22"/>
                <w:szCs w:val="22"/>
              </w:rPr>
            </w:pPr>
            <w:hyperlink r:id="rId33" w:anchor="0">
              <w:r w:rsidRPr="00B6479F">
                <w:rPr>
                  <w:color w:val="1155CC"/>
                  <w:sz w:val="22"/>
                  <w:szCs w:val="22"/>
                  <w:u w:val="single"/>
                </w:rPr>
                <w:t>https://codelabs.developers.google.com/codelabs/android-training-menus-and-pickers/#0</w:t>
              </w:r>
            </w:hyperlink>
          </w:p>
          <w:p w:rsidR="00B6479F" w:rsidRPr="00B6479F" w:rsidRDefault="00B6479F" w:rsidP="00B6479F">
            <w:pPr>
              <w:widowControl w:val="0"/>
              <w:ind w:right="120"/>
              <w:rPr>
                <w:sz w:val="22"/>
                <w:szCs w:val="22"/>
              </w:rPr>
            </w:pPr>
          </w:p>
          <w:p w:rsidR="00B6479F" w:rsidRPr="00B6479F" w:rsidRDefault="00B6479F" w:rsidP="00B6479F">
            <w:pPr>
              <w:widowControl w:val="0"/>
              <w:ind w:right="120"/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 xml:space="preserve">Android Developer, 2018, </w:t>
            </w:r>
            <w:r w:rsidRPr="00B6479F">
              <w:rPr>
                <w:i/>
                <w:sz w:val="22"/>
                <w:szCs w:val="22"/>
              </w:rPr>
              <w:t>User navigation</w:t>
            </w:r>
            <w:r>
              <w:rPr>
                <w:sz w:val="22"/>
                <w:szCs w:val="22"/>
              </w:rPr>
              <w:t>, URL:</w:t>
            </w:r>
          </w:p>
          <w:p w:rsidR="00B71BBF" w:rsidRDefault="00B6479F" w:rsidP="00B6479F">
            <w:pPr>
              <w:rPr>
                <w:color w:val="1155CC"/>
                <w:sz w:val="22"/>
                <w:szCs w:val="22"/>
                <w:u w:val="single"/>
              </w:rPr>
            </w:pPr>
            <w:hyperlink r:id="rId34" w:anchor="0">
              <w:r w:rsidRPr="00B6479F">
                <w:rPr>
                  <w:color w:val="1155CC"/>
                  <w:sz w:val="22"/>
                  <w:szCs w:val="22"/>
                  <w:u w:val="single"/>
                </w:rPr>
                <w:t>https://codelabs.developers.google.com/codelabs/android-training-provide-user-navigation/#0</w:t>
              </w:r>
            </w:hyperlink>
          </w:p>
          <w:p w:rsidR="002322C9" w:rsidRDefault="002322C9" w:rsidP="00B6479F">
            <w:pPr>
              <w:rPr>
                <w:color w:val="1155CC"/>
                <w:sz w:val="22"/>
                <w:szCs w:val="22"/>
                <w:u w:val="single"/>
              </w:rPr>
            </w:pPr>
          </w:p>
          <w:p w:rsidR="002322C9" w:rsidRPr="002322C9" w:rsidRDefault="002322C9" w:rsidP="002322C9">
            <w:pPr>
              <w:widowControl w:val="0"/>
              <w:ind w:right="120"/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 xml:space="preserve">Android Developer, 2018, </w:t>
            </w:r>
            <w:proofErr w:type="spellStart"/>
            <w:r w:rsidRPr="002322C9">
              <w:rPr>
                <w:i/>
                <w:sz w:val="22"/>
                <w:szCs w:val="22"/>
              </w:rPr>
              <w:t>Drawables</w:t>
            </w:r>
            <w:proofErr w:type="spellEnd"/>
            <w:r w:rsidRPr="002322C9">
              <w:rPr>
                <w:i/>
                <w:sz w:val="22"/>
                <w:szCs w:val="22"/>
              </w:rPr>
              <w:t>, styles and themes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URL:</w:t>
            </w:r>
          </w:p>
          <w:p w:rsidR="002322C9" w:rsidRPr="00082194" w:rsidRDefault="002322C9" w:rsidP="002322C9">
            <w:pPr>
              <w:rPr>
                <w:sz w:val="22"/>
                <w:szCs w:val="22"/>
              </w:rPr>
            </w:pPr>
            <w:hyperlink r:id="rId35" w:anchor="0">
              <w:r w:rsidRPr="002322C9">
                <w:rPr>
                  <w:color w:val="1155CC"/>
                  <w:sz w:val="22"/>
                  <w:szCs w:val="22"/>
                  <w:u w:val="single"/>
                </w:rPr>
                <w:t>https://codelabs.developers.google.com/codelabs/android-training-drawables-styles-and-themes/#0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3C7C0D">
        <w:trPr>
          <w:cantSplit/>
          <w:trHeight w:val="1051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3C2A56">
            <w:pPr>
              <w:jc w:val="center"/>
              <w:rPr>
                <w:b/>
                <w:sz w:val="22"/>
                <w:szCs w:val="22"/>
              </w:rPr>
            </w:pPr>
            <w:r w:rsidRPr="00082194">
              <w:rPr>
                <w:b/>
                <w:sz w:val="22"/>
                <w:szCs w:val="22"/>
              </w:rPr>
              <w:t>Week 6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3C2A56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754371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User Interfaces: </w:t>
            </w:r>
            <w:r w:rsidR="00D20977" w:rsidRPr="00102D98">
              <w:rPr>
                <w:sz w:val="22"/>
                <w:szCs w:val="22"/>
              </w:rPr>
              <w:t xml:space="preserve">Part </w:t>
            </w:r>
            <w:r w:rsidR="00D20977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  <w:r w:rsidR="0012730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127305">
              <w:rPr>
                <w:sz w:val="22"/>
                <w:szCs w:val="22"/>
              </w:rPr>
              <w:t>Fragments</w:t>
            </w:r>
          </w:p>
        </w:tc>
        <w:tc>
          <w:tcPr>
            <w:tcW w:w="4230" w:type="dxa"/>
            <w:vAlign w:val="center"/>
          </w:tcPr>
          <w:p w:rsidR="003C7C0D" w:rsidRDefault="003C7C0D" w:rsidP="003C7C0D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Fragment</w:t>
            </w:r>
            <w:r>
              <w:rPr>
                <w:sz w:val="22"/>
                <w:szCs w:val="22"/>
              </w:rPr>
              <w:t>, URL:</w:t>
            </w:r>
          </w:p>
          <w:p w:rsidR="003C7C0D" w:rsidRPr="00082194" w:rsidRDefault="003C7C0D" w:rsidP="003C7C0D">
            <w:pPr>
              <w:rPr>
                <w:sz w:val="22"/>
                <w:szCs w:val="22"/>
              </w:rPr>
            </w:pPr>
            <w:hyperlink r:id="rId36" w:history="1">
              <w:r w:rsidRPr="00AF1FB5">
                <w:rPr>
                  <w:rStyle w:val="Hyperlink"/>
                  <w:sz w:val="22"/>
                  <w:szCs w:val="22"/>
                </w:rPr>
                <w:t>https://developer.android.com/guide/components/fragments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  <w:vAlign w:val="center"/>
          </w:tcPr>
          <w:p w:rsidR="00B71BBF" w:rsidRPr="00082194" w:rsidRDefault="00B71BBF" w:rsidP="003C2A5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3C2A56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3C7C0D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3C7C0D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3C7C0D">
        <w:trPr>
          <w:cantSplit/>
          <w:trHeight w:val="880"/>
        </w:trPr>
        <w:tc>
          <w:tcPr>
            <w:tcW w:w="1440" w:type="dxa"/>
            <w:vMerge/>
            <w:vAlign w:val="center"/>
          </w:tcPr>
          <w:p w:rsidR="00B71BBF" w:rsidRPr="00082194" w:rsidRDefault="00B71BBF" w:rsidP="003C2A5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3C2A56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082194" w:rsidRDefault="003C7C0D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User Interfaces: </w:t>
            </w:r>
            <w:r w:rsidRPr="00102D98">
              <w:rPr>
                <w:sz w:val="22"/>
                <w:szCs w:val="22"/>
              </w:rPr>
              <w:t xml:space="preserve">Part </w:t>
            </w:r>
            <w:r>
              <w:rPr>
                <w:sz w:val="22"/>
                <w:szCs w:val="22"/>
              </w:rPr>
              <w:t>4 – Fragments</w:t>
            </w:r>
          </w:p>
        </w:tc>
        <w:tc>
          <w:tcPr>
            <w:tcW w:w="4230" w:type="dxa"/>
            <w:vAlign w:val="center"/>
          </w:tcPr>
          <w:p w:rsidR="003C7C0D" w:rsidRDefault="003C7C0D" w:rsidP="003C7C0D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3C7C0D">
              <w:rPr>
                <w:i/>
                <w:sz w:val="22"/>
                <w:szCs w:val="22"/>
              </w:rPr>
              <w:t>Navigation</w:t>
            </w:r>
            <w:r>
              <w:rPr>
                <w:sz w:val="22"/>
                <w:szCs w:val="22"/>
              </w:rPr>
              <w:t>, URL:</w:t>
            </w:r>
          </w:p>
          <w:p w:rsidR="00B71BBF" w:rsidRPr="00082194" w:rsidRDefault="003C7C0D" w:rsidP="003C7C0D">
            <w:pPr>
              <w:rPr>
                <w:sz w:val="22"/>
                <w:szCs w:val="22"/>
              </w:rPr>
            </w:pPr>
            <w:hyperlink r:id="rId37" w:history="1">
              <w:r w:rsidRPr="00AF1FB5">
                <w:rPr>
                  <w:rStyle w:val="Hyperlink"/>
                  <w:sz w:val="22"/>
                  <w:szCs w:val="22"/>
                </w:rPr>
                <w:t>https://codelabs.developers.google.com/codelabs/android-navigation/#0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7A6554">
        <w:trPr>
          <w:cantSplit/>
          <w:trHeight w:val="871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3C2A56">
            <w:pPr>
              <w:jc w:val="center"/>
              <w:rPr>
                <w:b/>
                <w:sz w:val="22"/>
                <w:szCs w:val="22"/>
              </w:rPr>
            </w:pPr>
            <w:r w:rsidRPr="00082194">
              <w:rPr>
                <w:b/>
                <w:sz w:val="22"/>
                <w:szCs w:val="22"/>
              </w:rPr>
              <w:t>Week 7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3C2A56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D20977" w:rsidP="00D26203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4. Res</w:t>
            </w:r>
            <w:r>
              <w:rPr>
                <w:sz w:val="22"/>
                <w:szCs w:val="22"/>
              </w:rPr>
              <w:t>ources and Data Storage</w:t>
            </w:r>
            <w:r w:rsidR="00127305">
              <w:rPr>
                <w:sz w:val="22"/>
                <w:szCs w:val="22"/>
              </w:rPr>
              <w:t>: Part 1</w:t>
            </w:r>
            <w:r>
              <w:rPr>
                <w:sz w:val="22"/>
                <w:szCs w:val="22"/>
              </w:rPr>
              <w:t xml:space="preserve"> – Saving Key Value Set and Data File</w:t>
            </w:r>
          </w:p>
        </w:tc>
        <w:tc>
          <w:tcPr>
            <w:tcW w:w="4230" w:type="dxa"/>
            <w:vAlign w:val="center"/>
          </w:tcPr>
          <w:p w:rsidR="007A6554" w:rsidRDefault="007A6554" w:rsidP="007A6554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 Data and Files</w:t>
            </w:r>
            <w:r>
              <w:rPr>
                <w:sz w:val="22"/>
                <w:szCs w:val="22"/>
              </w:rPr>
              <w:t>, URL:</w:t>
            </w:r>
          </w:p>
          <w:p w:rsidR="007A6554" w:rsidRPr="00082194" w:rsidRDefault="007A6554" w:rsidP="007A6554">
            <w:pPr>
              <w:rPr>
                <w:sz w:val="22"/>
                <w:szCs w:val="22"/>
              </w:rPr>
            </w:pPr>
            <w:hyperlink r:id="rId38" w:history="1">
              <w:r w:rsidRPr="00AF1FB5">
                <w:rPr>
                  <w:rStyle w:val="Hyperlink"/>
                  <w:sz w:val="22"/>
                  <w:szCs w:val="22"/>
                </w:rPr>
                <w:t>https://developer.android.com/guide/topics/data/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91328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3C2A56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7A6554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7A6554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91328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3C2A56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082194" w:rsidRDefault="007A6554" w:rsidP="00D26203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4. Res</w:t>
            </w:r>
            <w:r>
              <w:rPr>
                <w:sz w:val="22"/>
                <w:szCs w:val="22"/>
              </w:rPr>
              <w:t>ources and Data Storage: Part 1 – Saving Key Value Set and Data File</w:t>
            </w:r>
          </w:p>
        </w:tc>
        <w:tc>
          <w:tcPr>
            <w:tcW w:w="4230" w:type="dxa"/>
            <w:vAlign w:val="center"/>
          </w:tcPr>
          <w:p w:rsidR="007A6554" w:rsidRPr="007A6554" w:rsidRDefault="007A6554" w:rsidP="003C7C0D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Shared Preference</w:t>
            </w:r>
            <w:r>
              <w:rPr>
                <w:sz w:val="22"/>
                <w:szCs w:val="22"/>
              </w:rPr>
              <w:t>, URL:</w:t>
            </w:r>
            <w:r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hyperlink r:id="rId39" w:history="1">
              <w:r w:rsidRPr="00AF1FB5">
                <w:rPr>
                  <w:rStyle w:val="Hyperlink"/>
                  <w:sz w:val="22"/>
                  <w:szCs w:val="22"/>
                </w:rPr>
                <w:t>https://codelabs.developers.google.com/codelabs/android-training-shared-preferences/index.html?index=..%2F..%2Fandroid-training#0</w:t>
              </w:r>
            </w:hyperlink>
          </w:p>
          <w:p w:rsidR="007A6554" w:rsidRDefault="007A6554" w:rsidP="003C7C0D">
            <w:pPr>
              <w:rPr>
                <w:color w:val="1155CC"/>
                <w:sz w:val="22"/>
                <w:szCs w:val="22"/>
                <w:u w:val="single"/>
              </w:rPr>
            </w:pPr>
          </w:p>
          <w:p w:rsidR="007A6554" w:rsidRDefault="007A6554" w:rsidP="007A6554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7A6554">
              <w:rPr>
                <w:i/>
                <w:sz w:val="22"/>
                <w:szCs w:val="22"/>
              </w:rPr>
              <w:t>Apps Settings</w:t>
            </w:r>
            <w:r>
              <w:rPr>
                <w:sz w:val="22"/>
                <w:szCs w:val="22"/>
              </w:rPr>
              <w:t>, URL:</w:t>
            </w:r>
          </w:p>
          <w:p w:rsidR="007A6554" w:rsidRPr="007A6554" w:rsidRDefault="007A6554" w:rsidP="007A6554">
            <w:pPr>
              <w:rPr>
                <w:sz w:val="22"/>
                <w:szCs w:val="22"/>
              </w:rPr>
            </w:pPr>
            <w:hyperlink r:id="rId40" w:history="1">
              <w:r w:rsidRPr="00AF1FB5">
                <w:rPr>
                  <w:rStyle w:val="Hyperlink"/>
                  <w:sz w:val="22"/>
                  <w:szCs w:val="22"/>
                </w:rPr>
                <w:t>https://codelabs.developers.google.com/codelabs/android-training-adding-settings-to-app/index.html?index=..%2F..%2Fandroid-training#0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7A6554">
        <w:trPr>
          <w:cantSplit/>
          <w:trHeight w:val="1141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E2419F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082194">
              <w:rPr>
                <w:rFonts w:ascii="Times New Roman" w:hAnsi="Times New Roman"/>
                <w:sz w:val="22"/>
                <w:szCs w:val="22"/>
              </w:rPr>
              <w:t>Week 8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D20977" w:rsidP="00127305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4. R</w:t>
            </w:r>
            <w:r>
              <w:rPr>
                <w:sz w:val="22"/>
                <w:szCs w:val="22"/>
              </w:rPr>
              <w:t>esources and Data Storage</w:t>
            </w:r>
            <w:r w:rsidR="00127305">
              <w:rPr>
                <w:sz w:val="22"/>
                <w:szCs w:val="22"/>
              </w:rPr>
              <w:t xml:space="preserve">: Part 2 - </w:t>
            </w:r>
            <w:r>
              <w:rPr>
                <w:sz w:val="22"/>
                <w:szCs w:val="22"/>
              </w:rPr>
              <w:t xml:space="preserve"> </w:t>
            </w:r>
            <w:r w:rsidR="007A6554" w:rsidRPr="007A6554">
              <w:rPr>
                <w:sz w:val="22"/>
                <w:szCs w:val="22"/>
              </w:rPr>
              <w:t>Save data in a local database using Room</w:t>
            </w:r>
          </w:p>
        </w:tc>
        <w:tc>
          <w:tcPr>
            <w:tcW w:w="4230" w:type="dxa"/>
            <w:vAlign w:val="center"/>
          </w:tcPr>
          <w:p w:rsidR="007A6554" w:rsidRDefault="007A6554" w:rsidP="007A6554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="00DE6666" w:rsidRPr="00DE6666">
              <w:rPr>
                <w:i/>
                <w:sz w:val="22"/>
                <w:szCs w:val="22"/>
              </w:rPr>
              <w:t>Save data in a local database using Room</w:t>
            </w:r>
            <w:r>
              <w:rPr>
                <w:sz w:val="22"/>
                <w:szCs w:val="22"/>
              </w:rPr>
              <w:t>, URL:</w:t>
            </w:r>
          </w:p>
          <w:p w:rsidR="007A6554" w:rsidRPr="00082194" w:rsidRDefault="007A6554" w:rsidP="00D26203">
            <w:pPr>
              <w:rPr>
                <w:sz w:val="22"/>
                <w:szCs w:val="22"/>
              </w:rPr>
            </w:pPr>
            <w:hyperlink r:id="rId41" w:history="1">
              <w:r w:rsidRPr="00AF1FB5">
                <w:rPr>
                  <w:rStyle w:val="Hyperlink"/>
                  <w:sz w:val="22"/>
                  <w:szCs w:val="22"/>
                </w:rPr>
                <w:t>https://developer.android.com/training/data-storage/room/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7A6554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7A6554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7A6554">
        <w:trPr>
          <w:cantSplit/>
          <w:trHeight w:val="2671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7A6554" w:rsidRDefault="007A6554" w:rsidP="00D26203">
            <w:pPr>
              <w:rPr>
                <w:sz w:val="22"/>
                <w:szCs w:val="22"/>
              </w:rPr>
            </w:pPr>
            <w:r w:rsidRPr="007A6554">
              <w:rPr>
                <w:sz w:val="22"/>
                <w:szCs w:val="22"/>
              </w:rPr>
              <w:t>4. Resources and Data Storage: Part 2 -  Save data in a local database using Room</w:t>
            </w:r>
          </w:p>
        </w:tc>
        <w:tc>
          <w:tcPr>
            <w:tcW w:w="4230" w:type="dxa"/>
            <w:vAlign w:val="center"/>
          </w:tcPr>
          <w:p w:rsidR="007A6554" w:rsidRDefault="007A6554" w:rsidP="007A6554">
            <w:pPr>
              <w:widowControl w:val="0"/>
              <w:ind w:right="120"/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7A6554">
              <w:rPr>
                <w:i/>
                <w:sz w:val="22"/>
                <w:szCs w:val="22"/>
              </w:rPr>
              <w:t xml:space="preserve">Room, </w:t>
            </w:r>
            <w:proofErr w:type="spellStart"/>
            <w:r w:rsidRPr="007A6554">
              <w:rPr>
                <w:i/>
                <w:sz w:val="22"/>
                <w:szCs w:val="22"/>
              </w:rPr>
              <w:t>LiveData</w:t>
            </w:r>
            <w:proofErr w:type="spellEnd"/>
            <w:r w:rsidRPr="007A6554">
              <w:rPr>
                <w:i/>
                <w:sz w:val="22"/>
                <w:szCs w:val="22"/>
              </w:rPr>
              <w:t xml:space="preserve">, and </w:t>
            </w:r>
            <w:proofErr w:type="spellStart"/>
            <w:r w:rsidRPr="007A6554">
              <w:rPr>
                <w:i/>
                <w:sz w:val="22"/>
                <w:szCs w:val="22"/>
              </w:rPr>
              <w:t>ViewModel</w:t>
            </w:r>
            <w:proofErr w:type="spellEnd"/>
            <w:r>
              <w:rPr>
                <w:sz w:val="22"/>
                <w:szCs w:val="22"/>
              </w:rPr>
              <w:t>, URL:</w:t>
            </w:r>
          </w:p>
          <w:p w:rsidR="007A6554" w:rsidRPr="007A6554" w:rsidRDefault="007A6554" w:rsidP="007A6554">
            <w:pPr>
              <w:widowControl w:val="0"/>
              <w:ind w:right="120"/>
              <w:rPr>
                <w:sz w:val="22"/>
                <w:szCs w:val="22"/>
              </w:rPr>
            </w:pPr>
            <w:hyperlink r:id="rId42" w:anchor="0">
              <w:r w:rsidRPr="007A6554">
                <w:rPr>
                  <w:color w:val="1155CC"/>
                  <w:sz w:val="22"/>
                  <w:szCs w:val="22"/>
                  <w:u w:val="single"/>
                </w:rPr>
                <w:t>https://codelabs.developers.google.com/codelabs/android-training-livedata-viewmodel/#0</w:t>
              </w:r>
            </w:hyperlink>
          </w:p>
          <w:p w:rsidR="007A6554" w:rsidRPr="007A6554" w:rsidRDefault="007A6554" w:rsidP="007A6554">
            <w:pPr>
              <w:widowControl w:val="0"/>
              <w:ind w:right="120"/>
              <w:rPr>
                <w:sz w:val="22"/>
                <w:szCs w:val="22"/>
              </w:rPr>
            </w:pPr>
          </w:p>
          <w:p w:rsidR="007A6554" w:rsidRDefault="007A6554" w:rsidP="007A6554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7A6554">
              <w:rPr>
                <w:i/>
                <w:sz w:val="22"/>
                <w:szCs w:val="22"/>
              </w:rPr>
              <w:t>Deleting data from a Room database</w:t>
            </w:r>
            <w:r>
              <w:rPr>
                <w:sz w:val="22"/>
                <w:szCs w:val="22"/>
              </w:rPr>
              <w:t>, URL:</w:t>
            </w:r>
          </w:p>
          <w:p w:rsidR="00B71BBF" w:rsidRPr="007A6554" w:rsidRDefault="007A6554" w:rsidP="007A6554">
            <w:pPr>
              <w:rPr>
                <w:sz w:val="22"/>
                <w:szCs w:val="22"/>
              </w:rPr>
            </w:pPr>
            <w:hyperlink r:id="rId43" w:anchor="0">
              <w:r w:rsidRPr="007A6554">
                <w:rPr>
                  <w:color w:val="1155CC"/>
                  <w:sz w:val="22"/>
                  <w:szCs w:val="22"/>
                  <w:u w:val="single"/>
                </w:rPr>
                <w:t>https://codelabs.developers.google.com/codelabs/android-training-room-delete-data/#0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601097">
        <w:trPr>
          <w:cantSplit/>
          <w:trHeight w:val="1168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E2419F">
            <w:pPr>
              <w:jc w:val="center"/>
              <w:rPr>
                <w:b/>
                <w:sz w:val="22"/>
                <w:szCs w:val="22"/>
              </w:rPr>
            </w:pPr>
            <w:r w:rsidRPr="00082194">
              <w:rPr>
                <w:b/>
                <w:sz w:val="22"/>
                <w:szCs w:val="22"/>
              </w:rPr>
              <w:lastRenderedPageBreak/>
              <w:t>Week 9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D20977" w:rsidP="00127305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4. Res</w:t>
            </w:r>
            <w:r>
              <w:rPr>
                <w:sz w:val="22"/>
                <w:szCs w:val="22"/>
              </w:rPr>
              <w:t>ources and Data Storage</w:t>
            </w:r>
            <w:r w:rsidR="00127305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127305">
              <w:rPr>
                <w:sz w:val="22"/>
                <w:szCs w:val="22"/>
              </w:rPr>
              <w:t xml:space="preserve">Part 3 </w:t>
            </w:r>
            <w:r w:rsidR="0060109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601097">
              <w:rPr>
                <w:sz w:val="22"/>
                <w:szCs w:val="22"/>
              </w:rPr>
              <w:t xml:space="preserve">Network Operation and </w:t>
            </w:r>
            <w:r>
              <w:rPr>
                <w:sz w:val="22"/>
                <w:szCs w:val="22"/>
              </w:rPr>
              <w:t>Cloud DB</w:t>
            </w:r>
          </w:p>
        </w:tc>
        <w:tc>
          <w:tcPr>
            <w:tcW w:w="4230" w:type="dxa"/>
            <w:vAlign w:val="center"/>
          </w:tcPr>
          <w:p w:rsidR="00601097" w:rsidRDefault="00601097" w:rsidP="00601097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601097">
              <w:rPr>
                <w:i/>
                <w:sz w:val="22"/>
                <w:szCs w:val="22"/>
              </w:rPr>
              <w:t>Network Operation</w:t>
            </w:r>
            <w:r>
              <w:rPr>
                <w:sz w:val="22"/>
                <w:szCs w:val="22"/>
              </w:rPr>
              <w:t>, URL:</w:t>
            </w:r>
          </w:p>
          <w:p w:rsidR="00601097" w:rsidRDefault="00601097" w:rsidP="00601097">
            <w:pPr>
              <w:rPr>
                <w:sz w:val="22"/>
                <w:szCs w:val="22"/>
              </w:rPr>
            </w:pPr>
            <w:hyperlink r:id="rId44" w:history="1">
              <w:r w:rsidRPr="00AF1FB5">
                <w:rPr>
                  <w:rStyle w:val="Hyperlink"/>
                  <w:sz w:val="22"/>
                  <w:szCs w:val="22"/>
                </w:rPr>
                <w:t>https://developer.android.com/training/basics/network-ops/</w:t>
              </w:r>
            </w:hyperlink>
          </w:p>
          <w:p w:rsidR="00CB6F5D" w:rsidRDefault="00CB6F5D" w:rsidP="00601097">
            <w:pPr>
              <w:rPr>
                <w:sz w:val="22"/>
                <w:szCs w:val="22"/>
              </w:rPr>
            </w:pPr>
          </w:p>
          <w:p w:rsidR="00CB6F5D" w:rsidRDefault="00CB6F5D" w:rsidP="00CB6F5D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Volley</w:t>
            </w:r>
            <w:r>
              <w:rPr>
                <w:sz w:val="22"/>
                <w:szCs w:val="22"/>
              </w:rPr>
              <w:t>, URL:</w:t>
            </w:r>
          </w:p>
          <w:p w:rsidR="00CB6F5D" w:rsidRPr="00082194" w:rsidRDefault="00CB6F5D" w:rsidP="00601097">
            <w:pPr>
              <w:rPr>
                <w:sz w:val="22"/>
                <w:szCs w:val="22"/>
              </w:rPr>
            </w:pPr>
            <w:hyperlink r:id="rId45" w:history="1">
              <w:r w:rsidRPr="00AD2691">
                <w:rPr>
                  <w:rStyle w:val="Hyperlink"/>
                  <w:sz w:val="22"/>
                  <w:szCs w:val="22"/>
                </w:rPr>
                <w:t>https://developer.android.com/training/volley/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601097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601097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22445B">
        <w:trPr>
          <w:cantSplit/>
          <w:trHeight w:val="2482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082194" w:rsidRDefault="00601097" w:rsidP="00D26203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4. Res</w:t>
            </w:r>
            <w:r>
              <w:rPr>
                <w:sz w:val="22"/>
                <w:szCs w:val="22"/>
              </w:rPr>
              <w:t>ources and Data Storage: Part 3 – Network Operation and Cloud DB</w:t>
            </w:r>
          </w:p>
        </w:tc>
        <w:tc>
          <w:tcPr>
            <w:tcW w:w="4230" w:type="dxa"/>
            <w:vAlign w:val="center"/>
          </w:tcPr>
          <w:p w:rsidR="00601097" w:rsidRDefault="00601097" w:rsidP="00601097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AsyncTask</w:t>
            </w:r>
            <w:proofErr w:type="spellEnd"/>
            <w:r>
              <w:rPr>
                <w:sz w:val="22"/>
                <w:szCs w:val="22"/>
              </w:rPr>
              <w:t>, URL:</w:t>
            </w:r>
          </w:p>
          <w:p w:rsidR="00601097" w:rsidRPr="00601097" w:rsidRDefault="00601097" w:rsidP="00601097">
            <w:pPr>
              <w:widowControl w:val="0"/>
              <w:ind w:right="120"/>
              <w:rPr>
                <w:sz w:val="22"/>
                <w:szCs w:val="22"/>
              </w:rPr>
            </w:pPr>
            <w:hyperlink r:id="rId46" w:anchor="0">
              <w:r w:rsidRPr="00601097">
                <w:rPr>
                  <w:color w:val="1155CC"/>
                  <w:sz w:val="22"/>
                  <w:szCs w:val="22"/>
                  <w:u w:val="single"/>
                </w:rPr>
                <w:t>https://codelabs.developers.google.com/codelabs/android-training-create-asynctask/#0</w:t>
              </w:r>
            </w:hyperlink>
          </w:p>
          <w:p w:rsidR="00601097" w:rsidRPr="00601097" w:rsidRDefault="00601097" w:rsidP="00601097">
            <w:pPr>
              <w:widowControl w:val="0"/>
              <w:ind w:right="120"/>
              <w:rPr>
                <w:sz w:val="22"/>
                <w:szCs w:val="22"/>
              </w:rPr>
            </w:pPr>
          </w:p>
          <w:p w:rsidR="00601097" w:rsidRPr="00601097" w:rsidRDefault="00601097" w:rsidP="00601097">
            <w:pPr>
              <w:rPr>
                <w:b/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="009D0CD9" w:rsidRPr="009D0CD9">
              <w:rPr>
                <w:i/>
                <w:sz w:val="22"/>
                <w:szCs w:val="22"/>
              </w:rPr>
              <w:t>Volley</w:t>
            </w:r>
            <w:r>
              <w:rPr>
                <w:sz w:val="22"/>
                <w:szCs w:val="22"/>
              </w:rPr>
              <w:t>, URL:</w:t>
            </w:r>
          </w:p>
          <w:p w:rsidR="0022445B" w:rsidRDefault="009D0CD9" w:rsidP="00601097">
            <w:pPr>
              <w:rPr>
                <w:color w:val="1155CC"/>
                <w:sz w:val="22"/>
                <w:szCs w:val="22"/>
                <w:u w:val="single"/>
              </w:rPr>
            </w:pPr>
            <w:hyperlink r:id="rId47" w:history="1">
              <w:r w:rsidRPr="00AD2691">
                <w:rPr>
                  <w:rStyle w:val="Hyperlink"/>
                  <w:sz w:val="22"/>
                  <w:szCs w:val="22"/>
                </w:rPr>
                <w:t>https://drive.google.com/open?id=1dj0VgKy_7uMqC49PMD2U6rUwvocxx8bU</w:t>
              </w:r>
            </w:hyperlink>
          </w:p>
          <w:p w:rsidR="009D0CD9" w:rsidRDefault="009D0CD9" w:rsidP="00601097">
            <w:pPr>
              <w:rPr>
                <w:color w:val="1155CC"/>
                <w:sz w:val="22"/>
                <w:szCs w:val="22"/>
                <w:u w:val="single"/>
              </w:rPr>
            </w:pPr>
          </w:p>
          <w:p w:rsidR="00DE6666" w:rsidRPr="00601097" w:rsidRDefault="00DE6666" w:rsidP="00DE6666">
            <w:pPr>
              <w:rPr>
                <w:b/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DE6666">
              <w:rPr>
                <w:i/>
                <w:sz w:val="22"/>
                <w:szCs w:val="22"/>
              </w:rPr>
              <w:t>Firebase</w:t>
            </w:r>
            <w:r>
              <w:rPr>
                <w:sz w:val="22"/>
                <w:szCs w:val="22"/>
              </w:rPr>
              <w:t>, URL:</w:t>
            </w:r>
          </w:p>
          <w:p w:rsidR="00DE6666" w:rsidRDefault="00DE6666" w:rsidP="00601097">
            <w:pPr>
              <w:rPr>
                <w:color w:val="1155CC"/>
                <w:sz w:val="22"/>
                <w:szCs w:val="22"/>
                <w:u w:val="single"/>
              </w:rPr>
            </w:pPr>
            <w:hyperlink r:id="rId48" w:history="1">
              <w:r w:rsidRPr="00AD2691">
                <w:rPr>
                  <w:rStyle w:val="Hyperlink"/>
                  <w:sz w:val="22"/>
                  <w:szCs w:val="22"/>
                </w:rPr>
                <w:t>https://codelabs.developers.google.com/codelabs/firebase-android/#0</w:t>
              </w:r>
            </w:hyperlink>
          </w:p>
          <w:p w:rsidR="0022445B" w:rsidRPr="0022445B" w:rsidRDefault="0022445B" w:rsidP="0022445B">
            <w:pPr>
              <w:widowControl w:val="0"/>
              <w:ind w:right="120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9320D7">
            <w:pPr>
              <w:jc w:val="center"/>
              <w:rPr>
                <w:b/>
                <w:sz w:val="22"/>
                <w:szCs w:val="22"/>
              </w:rPr>
            </w:pPr>
            <w:r w:rsidRPr="00082194">
              <w:rPr>
                <w:b/>
                <w:sz w:val="22"/>
                <w:szCs w:val="22"/>
              </w:rPr>
              <w:t>Week 10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D20977" w:rsidP="00D26203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5. Location-based Services</w:t>
            </w:r>
          </w:p>
        </w:tc>
        <w:tc>
          <w:tcPr>
            <w:tcW w:w="4230" w:type="dxa"/>
            <w:vAlign w:val="center"/>
          </w:tcPr>
          <w:p w:rsidR="0022445B" w:rsidRPr="0022445B" w:rsidRDefault="0022445B" w:rsidP="0022445B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22445B">
              <w:rPr>
                <w:i/>
                <w:sz w:val="22"/>
                <w:szCs w:val="22"/>
              </w:rPr>
              <w:t>Location</w:t>
            </w:r>
            <w:r>
              <w:rPr>
                <w:sz w:val="22"/>
                <w:szCs w:val="22"/>
              </w:rPr>
              <w:t>, URL:</w:t>
            </w:r>
          </w:p>
          <w:p w:rsidR="0022445B" w:rsidRPr="00082194" w:rsidRDefault="0022445B" w:rsidP="0022445B">
            <w:pPr>
              <w:rPr>
                <w:sz w:val="22"/>
                <w:szCs w:val="22"/>
              </w:rPr>
            </w:pPr>
            <w:hyperlink r:id="rId49" w:history="1">
              <w:r w:rsidRPr="00AD2691">
                <w:rPr>
                  <w:rStyle w:val="Hyperlink"/>
                  <w:sz w:val="22"/>
                  <w:szCs w:val="22"/>
                </w:rPr>
                <w:t>https://developer.android.com/training/location/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:rsidR="0022445B" w:rsidRPr="0022445B" w:rsidRDefault="0022445B" w:rsidP="0022445B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22445B">
              <w:rPr>
                <w:i/>
                <w:sz w:val="22"/>
                <w:szCs w:val="22"/>
              </w:rPr>
              <w:t>Location</w:t>
            </w:r>
            <w:r>
              <w:rPr>
                <w:sz w:val="22"/>
                <w:szCs w:val="22"/>
              </w:rPr>
              <w:t>, URL:</w:t>
            </w:r>
          </w:p>
          <w:p w:rsidR="0022445B" w:rsidRDefault="0022445B" w:rsidP="0022445B">
            <w:pPr>
              <w:rPr>
                <w:sz w:val="22"/>
                <w:szCs w:val="22"/>
              </w:rPr>
            </w:pPr>
            <w:hyperlink r:id="rId50" w:history="1">
              <w:r w:rsidRPr="00AD2691">
                <w:rPr>
                  <w:rStyle w:val="Hyperlink"/>
                  <w:sz w:val="22"/>
                  <w:szCs w:val="22"/>
                </w:rPr>
                <w:t>https://google-developer-training.github.io/android-developer-advanced-course-practicals/unit-4-add-geo-features-to-your-apps/lesson-7-location/7-1-p-use-the-device-location/7-1-p-use-the-device-location.html</w:t>
              </w:r>
            </w:hyperlink>
          </w:p>
          <w:p w:rsidR="0022445B" w:rsidRPr="0022445B" w:rsidRDefault="0022445B" w:rsidP="0022445B">
            <w:pPr>
              <w:rPr>
                <w:sz w:val="22"/>
                <w:szCs w:val="22"/>
              </w:rPr>
            </w:pPr>
          </w:p>
          <w:p w:rsidR="0022445B" w:rsidRPr="0022445B" w:rsidRDefault="0022445B" w:rsidP="0022445B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22445B">
              <w:rPr>
                <w:i/>
                <w:sz w:val="22"/>
                <w:szCs w:val="22"/>
              </w:rPr>
              <w:t>Using the Places API</w:t>
            </w:r>
            <w:r>
              <w:rPr>
                <w:sz w:val="22"/>
                <w:szCs w:val="22"/>
              </w:rPr>
              <w:t>, URL:</w:t>
            </w:r>
          </w:p>
          <w:p w:rsidR="0022445B" w:rsidRDefault="0022445B" w:rsidP="0022445B">
            <w:pPr>
              <w:rPr>
                <w:sz w:val="22"/>
                <w:szCs w:val="22"/>
              </w:rPr>
            </w:pPr>
            <w:hyperlink r:id="rId51" w:history="1">
              <w:r w:rsidRPr="00AD2691">
                <w:rPr>
                  <w:rStyle w:val="Hyperlink"/>
                  <w:sz w:val="22"/>
                  <w:szCs w:val="22"/>
                </w:rPr>
                <w:t>https://google-developer-training.github.io/android-developer-advanced-course-practicals/unit-4-add-geo-features-to-your-apps/lesson-8-places/8-1-p-places-api/8-1-p-places-api.html</w:t>
              </w:r>
            </w:hyperlink>
          </w:p>
          <w:p w:rsidR="0022445B" w:rsidRDefault="0022445B" w:rsidP="0022445B">
            <w:pPr>
              <w:rPr>
                <w:sz w:val="22"/>
                <w:szCs w:val="22"/>
              </w:rPr>
            </w:pPr>
          </w:p>
          <w:p w:rsidR="0022445B" w:rsidRPr="00601097" w:rsidRDefault="0022445B" w:rsidP="0022445B">
            <w:pPr>
              <w:rPr>
                <w:b/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22445B">
              <w:rPr>
                <w:i/>
                <w:sz w:val="22"/>
                <w:szCs w:val="22"/>
              </w:rPr>
              <w:t>Google Map</w:t>
            </w:r>
            <w:r>
              <w:rPr>
                <w:sz w:val="22"/>
                <w:szCs w:val="22"/>
              </w:rPr>
              <w:t>, URL:</w:t>
            </w:r>
          </w:p>
          <w:p w:rsidR="00B71BBF" w:rsidRPr="00082194" w:rsidRDefault="0022445B" w:rsidP="0022445B">
            <w:pPr>
              <w:rPr>
                <w:sz w:val="22"/>
                <w:szCs w:val="22"/>
              </w:rPr>
            </w:pPr>
            <w:hyperlink r:id="rId52" w:history="1">
              <w:r w:rsidRPr="00AD2691">
                <w:rPr>
                  <w:rStyle w:val="Hyperlink"/>
                  <w:sz w:val="22"/>
                  <w:szCs w:val="22"/>
                </w:rPr>
                <w:t>https://google-developer-training.github.io/android-developer-advanced-course-practicals/unit-4-add-geo-features-to-your-apps/lesson-9-mapping/9-1-p-add-a-google-map-to-your-app/9-1-p-add-a-google-map-to-your-app.html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9320D7">
            <w:pPr>
              <w:jc w:val="center"/>
              <w:rPr>
                <w:b/>
                <w:sz w:val="22"/>
                <w:szCs w:val="22"/>
              </w:rPr>
            </w:pPr>
            <w:r w:rsidRPr="00082194">
              <w:rPr>
                <w:b/>
                <w:sz w:val="22"/>
                <w:szCs w:val="22"/>
              </w:rPr>
              <w:t>Week 11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D20977" w:rsidP="00D26203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6. Spec</w:t>
            </w:r>
            <w:r w:rsidR="00127305">
              <w:rPr>
                <w:sz w:val="22"/>
                <w:szCs w:val="22"/>
              </w:rPr>
              <w:t xml:space="preserve">ialised Instrument and Devices: </w:t>
            </w:r>
            <w:r w:rsidRPr="00102D98">
              <w:rPr>
                <w:sz w:val="22"/>
                <w:szCs w:val="22"/>
              </w:rPr>
              <w:t>Part 1</w:t>
            </w:r>
            <w:r w:rsidR="00127305">
              <w:rPr>
                <w:sz w:val="22"/>
                <w:szCs w:val="22"/>
              </w:rPr>
              <w:t xml:space="preserve"> </w:t>
            </w:r>
            <w:r w:rsidR="0022445B">
              <w:rPr>
                <w:sz w:val="22"/>
                <w:szCs w:val="22"/>
              </w:rPr>
              <w:t>–</w:t>
            </w:r>
            <w:r w:rsidR="00127305">
              <w:rPr>
                <w:sz w:val="22"/>
                <w:szCs w:val="22"/>
              </w:rPr>
              <w:t xml:space="preserve"> </w:t>
            </w:r>
            <w:r w:rsidR="0022445B">
              <w:rPr>
                <w:sz w:val="22"/>
                <w:szCs w:val="22"/>
              </w:rPr>
              <w:t>Camera and Media Player</w:t>
            </w:r>
          </w:p>
        </w:tc>
        <w:tc>
          <w:tcPr>
            <w:tcW w:w="4230" w:type="dxa"/>
            <w:vAlign w:val="center"/>
          </w:tcPr>
          <w:p w:rsidR="0022445B" w:rsidRPr="0022445B" w:rsidRDefault="0022445B" w:rsidP="0022445B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22445B">
              <w:rPr>
                <w:i/>
                <w:sz w:val="22"/>
                <w:szCs w:val="22"/>
              </w:rPr>
              <w:t>Camera</w:t>
            </w:r>
            <w:r>
              <w:rPr>
                <w:sz w:val="22"/>
                <w:szCs w:val="22"/>
              </w:rPr>
              <w:t>, URL:</w:t>
            </w:r>
            <w:r>
              <w:rPr>
                <w:b/>
                <w:sz w:val="22"/>
                <w:szCs w:val="22"/>
              </w:rPr>
              <w:t xml:space="preserve"> </w:t>
            </w:r>
            <w:hyperlink r:id="rId53" w:history="1">
              <w:r w:rsidRPr="00AD2691">
                <w:rPr>
                  <w:rStyle w:val="Hyperlink"/>
                  <w:sz w:val="22"/>
                  <w:szCs w:val="22"/>
                </w:rPr>
                <w:t>https://developer.android.com/training/camera/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22445B">
        <w:trPr>
          <w:cantSplit/>
          <w:trHeight w:val="4363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E2419F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6. Spec</w:t>
            </w:r>
            <w:r>
              <w:rPr>
                <w:sz w:val="22"/>
                <w:szCs w:val="22"/>
              </w:rPr>
              <w:t xml:space="preserve">ialised Instrument and Devices: </w:t>
            </w:r>
            <w:r w:rsidRPr="00102D98">
              <w:rPr>
                <w:sz w:val="22"/>
                <w:szCs w:val="22"/>
              </w:rPr>
              <w:t>Part 1</w:t>
            </w:r>
            <w:r>
              <w:rPr>
                <w:sz w:val="22"/>
                <w:szCs w:val="22"/>
              </w:rPr>
              <w:t xml:space="preserve"> – Camera and Media Player</w:t>
            </w:r>
          </w:p>
        </w:tc>
        <w:tc>
          <w:tcPr>
            <w:tcW w:w="4230" w:type="dxa"/>
            <w:vAlign w:val="center"/>
          </w:tcPr>
          <w:p w:rsidR="0022445B" w:rsidRDefault="0022445B" w:rsidP="0022445B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22445B">
              <w:rPr>
                <w:i/>
                <w:sz w:val="22"/>
                <w:szCs w:val="22"/>
              </w:rPr>
              <w:t>Camera</w:t>
            </w:r>
            <w:r>
              <w:rPr>
                <w:sz w:val="22"/>
                <w:szCs w:val="22"/>
              </w:rPr>
              <w:t>, URL:</w:t>
            </w:r>
          </w:p>
          <w:p w:rsidR="0022445B" w:rsidRDefault="0022445B" w:rsidP="0022445B">
            <w:pPr>
              <w:rPr>
                <w:sz w:val="22"/>
                <w:szCs w:val="22"/>
              </w:rPr>
            </w:pPr>
            <w:hyperlink r:id="rId54" w:history="1">
              <w:r w:rsidRPr="00AD2691">
                <w:rPr>
                  <w:rStyle w:val="Hyperlink"/>
                  <w:sz w:val="22"/>
                  <w:szCs w:val="22"/>
                </w:rPr>
                <w:t>https://developer.android.com/training/camera/photobasics</w:t>
              </w:r>
            </w:hyperlink>
          </w:p>
          <w:p w:rsidR="0022445B" w:rsidRDefault="0022445B" w:rsidP="0022445B">
            <w:pPr>
              <w:rPr>
                <w:sz w:val="22"/>
                <w:szCs w:val="22"/>
              </w:rPr>
            </w:pPr>
          </w:p>
          <w:p w:rsidR="0022445B" w:rsidRDefault="0022445B" w:rsidP="0022445B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QR Code</w:t>
            </w:r>
            <w:r>
              <w:rPr>
                <w:sz w:val="22"/>
                <w:szCs w:val="22"/>
              </w:rPr>
              <w:t>, URL:</w:t>
            </w:r>
          </w:p>
          <w:p w:rsidR="0022445B" w:rsidRDefault="0022445B" w:rsidP="0022445B">
            <w:pPr>
              <w:rPr>
                <w:sz w:val="22"/>
                <w:szCs w:val="22"/>
              </w:rPr>
            </w:pPr>
            <w:hyperlink r:id="rId55" w:history="1">
              <w:r w:rsidRPr="00AD2691">
                <w:rPr>
                  <w:rStyle w:val="Hyperlink"/>
                  <w:sz w:val="22"/>
                  <w:szCs w:val="22"/>
                </w:rPr>
                <w:t>https://codelabs.developers.google.com/codelabs/mlkit-barcode-android/index.html?index=..%2F..%2Findex#0</w:t>
              </w:r>
            </w:hyperlink>
          </w:p>
          <w:p w:rsidR="0022445B" w:rsidRDefault="0022445B" w:rsidP="0022445B">
            <w:pPr>
              <w:rPr>
                <w:sz w:val="22"/>
                <w:szCs w:val="22"/>
              </w:rPr>
            </w:pPr>
          </w:p>
          <w:p w:rsidR="0022445B" w:rsidRDefault="0022445B" w:rsidP="0022445B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Play Video</w:t>
            </w:r>
            <w:r>
              <w:rPr>
                <w:sz w:val="22"/>
                <w:szCs w:val="22"/>
              </w:rPr>
              <w:t>, URL:</w:t>
            </w:r>
          </w:p>
          <w:p w:rsidR="0022445B" w:rsidRPr="0022445B" w:rsidRDefault="0022445B" w:rsidP="0022445B">
            <w:pPr>
              <w:rPr>
                <w:sz w:val="22"/>
                <w:szCs w:val="22"/>
              </w:rPr>
            </w:pPr>
            <w:hyperlink r:id="rId56" w:history="1">
              <w:r w:rsidRPr="00AD2691">
                <w:rPr>
                  <w:rStyle w:val="Hyperlink"/>
                  <w:sz w:val="22"/>
                  <w:szCs w:val="22"/>
                </w:rPr>
                <w:t>https://google-developer-training.github.io/android-developer-advanced-course-practicals/unit-5-advanced-graphics-and-views/lesson-13-media/13-1-p-playing-video-with-videoview/13-1-p-playing-video-with-videoview.html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22445B">
        <w:trPr>
          <w:cantSplit/>
          <w:trHeight w:val="1051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9320D7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082194">
              <w:rPr>
                <w:rFonts w:ascii="Times New Roman" w:hAnsi="Times New Roman"/>
                <w:sz w:val="22"/>
                <w:szCs w:val="22"/>
              </w:rPr>
              <w:t>Week 12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9320D7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B71BBF" w:rsidRPr="00082194" w:rsidRDefault="00D20977" w:rsidP="00127305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6. Specialised Instrument and Devices</w:t>
            </w:r>
            <w:r w:rsidR="00127305">
              <w:rPr>
                <w:sz w:val="22"/>
                <w:szCs w:val="22"/>
              </w:rPr>
              <w:t xml:space="preserve">: </w:t>
            </w:r>
            <w:r w:rsidRPr="00102D98">
              <w:rPr>
                <w:sz w:val="22"/>
                <w:szCs w:val="22"/>
              </w:rPr>
              <w:t xml:space="preserve">Part </w:t>
            </w:r>
            <w:r>
              <w:rPr>
                <w:sz w:val="22"/>
                <w:szCs w:val="22"/>
              </w:rPr>
              <w:t>2</w:t>
            </w:r>
            <w:r w:rsidR="00127305">
              <w:rPr>
                <w:sz w:val="22"/>
                <w:szCs w:val="22"/>
              </w:rPr>
              <w:t xml:space="preserve"> - </w:t>
            </w:r>
            <w:r w:rsidR="0022445B">
              <w:rPr>
                <w:sz w:val="22"/>
                <w:szCs w:val="22"/>
              </w:rPr>
              <w:t>Sensors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22445B" w:rsidRDefault="0022445B" w:rsidP="0022445B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22445B">
              <w:rPr>
                <w:i/>
                <w:sz w:val="22"/>
                <w:szCs w:val="22"/>
              </w:rPr>
              <w:t>Sensors Overview</w:t>
            </w:r>
            <w:r>
              <w:rPr>
                <w:sz w:val="22"/>
                <w:szCs w:val="22"/>
              </w:rPr>
              <w:t>, URL:</w:t>
            </w:r>
          </w:p>
          <w:p w:rsidR="0022445B" w:rsidRPr="00082194" w:rsidRDefault="0022445B" w:rsidP="0022445B">
            <w:pPr>
              <w:rPr>
                <w:sz w:val="22"/>
                <w:szCs w:val="22"/>
              </w:rPr>
            </w:pPr>
            <w:hyperlink r:id="rId57" w:history="1">
              <w:r w:rsidRPr="00AD2691">
                <w:rPr>
                  <w:rStyle w:val="Hyperlink"/>
                  <w:sz w:val="22"/>
                  <w:szCs w:val="22"/>
                </w:rPr>
                <w:t>https://developer.android.com/guide/topics/sensors/sensors_overview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  <w:vAlign w:val="center"/>
          </w:tcPr>
          <w:p w:rsidR="00B71BBF" w:rsidRPr="00082194" w:rsidRDefault="00B71BBF" w:rsidP="009320D7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9320D7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  <w:vAlign w:val="center"/>
          </w:tcPr>
          <w:p w:rsidR="00B71BBF" w:rsidRPr="00082194" w:rsidRDefault="00B71BBF" w:rsidP="009320D7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9320D7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6. Specialised Instrument and Devices</w:t>
            </w:r>
            <w:r>
              <w:rPr>
                <w:sz w:val="22"/>
                <w:szCs w:val="22"/>
              </w:rPr>
              <w:t xml:space="preserve">: </w:t>
            </w:r>
            <w:r w:rsidRPr="00102D98">
              <w:rPr>
                <w:sz w:val="22"/>
                <w:szCs w:val="22"/>
              </w:rPr>
              <w:t xml:space="preserve">Part </w:t>
            </w:r>
            <w:r>
              <w:rPr>
                <w:sz w:val="22"/>
                <w:szCs w:val="22"/>
              </w:rPr>
              <w:t>2 - Sensors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22445B" w:rsidRDefault="0022445B" w:rsidP="0022445B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22445B">
              <w:rPr>
                <w:i/>
                <w:sz w:val="22"/>
                <w:szCs w:val="22"/>
              </w:rPr>
              <w:t>Sensors Overview</w:t>
            </w:r>
            <w:r>
              <w:rPr>
                <w:sz w:val="22"/>
                <w:szCs w:val="22"/>
              </w:rPr>
              <w:t>, URL:</w:t>
            </w:r>
          </w:p>
          <w:p w:rsidR="0022445B" w:rsidRPr="00082194" w:rsidRDefault="0022445B" w:rsidP="0022445B">
            <w:pPr>
              <w:rPr>
                <w:sz w:val="22"/>
                <w:szCs w:val="22"/>
              </w:rPr>
            </w:pPr>
            <w:hyperlink r:id="rId58" w:history="1">
              <w:r w:rsidRPr="00AD2691">
                <w:rPr>
                  <w:rStyle w:val="Hyperlink"/>
                  <w:sz w:val="22"/>
                  <w:szCs w:val="22"/>
                </w:rPr>
                <w:t>https://google-developer-training.github.io/android-developer-advanced-course-practicals/unit-1-expand-the-user-experience/lesson-3-sensors/3-1-p-working-with-sensor-data/3-1-p-working-with-sensor-data.html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22445B">
        <w:trPr>
          <w:cantSplit/>
          <w:trHeight w:val="880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9320D7">
            <w:pPr>
              <w:jc w:val="center"/>
              <w:rPr>
                <w:b/>
                <w:sz w:val="22"/>
                <w:szCs w:val="22"/>
              </w:rPr>
            </w:pPr>
            <w:r w:rsidRPr="00082194">
              <w:rPr>
                <w:b/>
                <w:sz w:val="22"/>
                <w:szCs w:val="22"/>
              </w:rPr>
              <w:t>Week 13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9320D7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D20977" w:rsidP="0022445B">
            <w:pPr>
              <w:rPr>
                <w:sz w:val="22"/>
                <w:szCs w:val="22"/>
              </w:rPr>
            </w:pPr>
            <w:r w:rsidRPr="00102D98">
              <w:rPr>
                <w:sz w:val="22"/>
                <w:szCs w:val="22"/>
              </w:rPr>
              <w:t>7. Mobile Appli</w:t>
            </w:r>
            <w:r w:rsidR="00127305">
              <w:rPr>
                <w:sz w:val="22"/>
                <w:szCs w:val="22"/>
              </w:rPr>
              <w:t>cation Pac</w:t>
            </w:r>
            <w:r w:rsidR="0022445B">
              <w:rPr>
                <w:sz w:val="22"/>
                <w:szCs w:val="22"/>
              </w:rPr>
              <w:t>kaging and Publication : Part 1 -Launch Checklist</w:t>
            </w:r>
          </w:p>
        </w:tc>
        <w:tc>
          <w:tcPr>
            <w:tcW w:w="4230" w:type="dxa"/>
            <w:vAlign w:val="center"/>
          </w:tcPr>
          <w:p w:rsidR="0022445B" w:rsidRDefault="0022445B" w:rsidP="0022445B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Launch Checklist</w:t>
            </w:r>
            <w:r>
              <w:rPr>
                <w:sz w:val="22"/>
                <w:szCs w:val="22"/>
              </w:rPr>
              <w:t>, URL:</w:t>
            </w:r>
          </w:p>
          <w:p w:rsidR="0022445B" w:rsidRPr="00082194" w:rsidRDefault="0022445B" w:rsidP="0022445B">
            <w:pPr>
              <w:rPr>
                <w:sz w:val="22"/>
                <w:szCs w:val="22"/>
              </w:rPr>
            </w:pPr>
            <w:hyperlink r:id="rId59" w:history="1">
              <w:r w:rsidRPr="00AD2691">
                <w:rPr>
                  <w:rStyle w:val="Hyperlink"/>
                  <w:sz w:val="22"/>
                  <w:szCs w:val="22"/>
                </w:rPr>
                <w:t>https://developer.android.com/distribute/best-practices/launch/launch-checklist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9320D7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9320D7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082194" w:rsidRDefault="001027C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Presentation</w:t>
            </w:r>
          </w:p>
        </w:tc>
        <w:tc>
          <w:tcPr>
            <w:tcW w:w="4230" w:type="dxa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 w:val="restart"/>
            <w:vAlign w:val="center"/>
          </w:tcPr>
          <w:p w:rsidR="00B71BBF" w:rsidRPr="00082194" w:rsidRDefault="00B71BBF" w:rsidP="009320D7">
            <w:pPr>
              <w:jc w:val="center"/>
              <w:rPr>
                <w:b/>
                <w:sz w:val="22"/>
                <w:szCs w:val="22"/>
              </w:rPr>
            </w:pPr>
            <w:r w:rsidRPr="00082194">
              <w:rPr>
                <w:b/>
                <w:sz w:val="22"/>
                <w:szCs w:val="22"/>
              </w:rPr>
              <w:t>Week 14</w:t>
            </w:r>
          </w:p>
        </w:tc>
        <w:tc>
          <w:tcPr>
            <w:tcW w:w="1260" w:type="dxa"/>
            <w:vAlign w:val="center"/>
          </w:tcPr>
          <w:p w:rsidR="00B71BBF" w:rsidRPr="00082194" w:rsidRDefault="00B71BBF" w:rsidP="009320D7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Lecture</w:t>
            </w:r>
          </w:p>
        </w:tc>
        <w:tc>
          <w:tcPr>
            <w:tcW w:w="5760" w:type="dxa"/>
            <w:vAlign w:val="center"/>
          </w:tcPr>
          <w:p w:rsidR="00B71BBF" w:rsidRPr="00082194" w:rsidRDefault="001027C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102D98">
              <w:rPr>
                <w:sz w:val="22"/>
                <w:szCs w:val="22"/>
              </w:rPr>
              <w:t>. Mobile Application Packaging and Publication</w:t>
            </w:r>
            <w:r w:rsidR="00127305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Part 2</w:t>
            </w:r>
            <w:r w:rsidR="00127305">
              <w:rPr>
                <w:sz w:val="22"/>
                <w:szCs w:val="22"/>
              </w:rPr>
              <w:t xml:space="preserve"> </w:t>
            </w:r>
            <w:r w:rsidR="0022445B">
              <w:rPr>
                <w:sz w:val="22"/>
                <w:szCs w:val="22"/>
              </w:rPr>
              <w:t>–Earn and Monetization Options</w:t>
            </w:r>
          </w:p>
        </w:tc>
        <w:tc>
          <w:tcPr>
            <w:tcW w:w="4230" w:type="dxa"/>
            <w:vAlign w:val="center"/>
          </w:tcPr>
          <w:p w:rsidR="0022445B" w:rsidRDefault="0022445B" w:rsidP="0022445B">
            <w:pPr>
              <w:rPr>
                <w:sz w:val="22"/>
                <w:szCs w:val="22"/>
              </w:rPr>
            </w:pPr>
            <w:r w:rsidRPr="00B6479F">
              <w:rPr>
                <w:sz w:val="22"/>
                <w:szCs w:val="22"/>
              </w:rPr>
              <w:t>Android Developer, 2018,</w:t>
            </w:r>
            <w:r>
              <w:rPr>
                <w:sz w:val="22"/>
                <w:szCs w:val="22"/>
              </w:rPr>
              <w:t xml:space="preserve"> </w:t>
            </w:r>
            <w:r w:rsidRPr="0022445B">
              <w:rPr>
                <w:i/>
                <w:sz w:val="22"/>
                <w:szCs w:val="22"/>
              </w:rPr>
              <w:t>Earn and Monetization Options</w:t>
            </w:r>
            <w:r>
              <w:rPr>
                <w:sz w:val="22"/>
                <w:szCs w:val="22"/>
              </w:rPr>
              <w:t>, URL:</w:t>
            </w:r>
          </w:p>
          <w:p w:rsidR="0022445B" w:rsidRPr="00082194" w:rsidRDefault="0022445B" w:rsidP="0022445B">
            <w:pPr>
              <w:rPr>
                <w:sz w:val="22"/>
                <w:szCs w:val="22"/>
              </w:rPr>
            </w:pPr>
            <w:hyperlink r:id="rId60" w:history="1">
              <w:r w:rsidRPr="00AD2691">
                <w:rPr>
                  <w:rStyle w:val="Hyperlink"/>
                  <w:sz w:val="22"/>
                  <w:szCs w:val="22"/>
                </w:rPr>
                <w:t>https://developer.android.com/distribute/best-practices/earn/</w:t>
              </w:r>
            </w:hyperlink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9320D7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Tutorial</w:t>
            </w:r>
          </w:p>
        </w:tc>
        <w:tc>
          <w:tcPr>
            <w:tcW w:w="5760" w:type="dxa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30" w:type="dxa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  <w:tr w:rsidR="00B71BBF" w:rsidRPr="00082194" w:rsidTr="00FA4E72">
        <w:trPr>
          <w:cantSplit/>
          <w:trHeight w:val="20"/>
        </w:trPr>
        <w:tc>
          <w:tcPr>
            <w:tcW w:w="1440" w:type="dxa"/>
            <w:vMerge/>
          </w:tcPr>
          <w:p w:rsidR="00B71BBF" w:rsidRPr="00082194" w:rsidRDefault="00B71BBF" w:rsidP="000B15A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B71BBF" w:rsidRPr="00082194" w:rsidRDefault="00B71BBF" w:rsidP="009320D7">
            <w:pPr>
              <w:rPr>
                <w:sz w:val="22"/>
                <w:szCs w:val="22"/>
              </w:rPr>
            </w:pPr>
            <w:r w:rsidRPr="00082194">
              <w:rPr>
                <w:sz w:val="22"/>
                <w:szCs w:val="22"/>
              </w:rPr>
              <w:t>Practical</w:t>
            </w:r>
          </w:p>
        </w:tc>
        <w:tc>
          <w:tcPr>
            <w:tcW w:w="5760" w:type="dxa"/>
            <w:vAlign w:val="center"/>
          </w:tcPr>
          <w:p w:rsidR="00B71BBF" w:rsidRPr="00082194" w:rsidRDefault="001027C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Presentation</w:t>
            </w:r>
          </w:p>
        </w:tc>
        <w:tc>
          <w:tcPr>
            <w:tcW w:w="4230" w:type="dxa"/>
            <w:vAlign w:val="center"/>
          </w:tcPr>
          <w:p w:rsidR="00B71BBF" w:rsidRPr="00082194" w:rsidRDefault="0022445B" w:rsidP="00D262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00" w:type="dxa"/>
          </w:tcPr>
          <w:p w:rsidR="00B71BBF" w:rsidRPr="00082194" w:rsidRDefault="00B71BBF" w:rsidP="00D26203">
            <w:pPr>
              <w:rPr>
                <w:sz w:val="22"/>
                <w:szCs w:val="22"/>
              </w:rPr>
            </w:pPr>
          </w:p>
        </w:tc>
      </w:tr>
    </w:tbl>
    <w:p w:rsidR="00AF67B8" w:rsidRPr="00543ECB" w:rsidRDefault="007D1630">
      <w:pPr>
        <w:jc w:val="both"/>
        <w:rPr>
          <w:i/>
          <w:sz w:val="24"/>
        </w:rPr>
      </w:pPr>
      <w:r w:rsidRPr="00543ECB">
        <w:rPr>
          <w:i/>
          <w:sz w:val="24"/>
        </w:rPr>
        <w:t xml:space="preserve">* Any changes made in the </w:t>
      </w:r>
      <w:r w:rsidR="004852C8" w:rsidRPr="00543ECB">
        <w:rPr>
          <w:i/>
          <w:sz w:val="24"/>
        </w:rPr>
        <w:t xml:space="preserve">course </w:t>
      </w:r>
      <w:r w:rsidRPr="00543ECB">
        <w:rPr>
          <w:i/>
          <w:sz w:val="24"/>
        </w:rPr>
        <w:t>plan must be recorded.</w:t>
      </w:r>
    </w:p>
    <w:p w:rsidR="00CE71FF" w:rsidRPr="00543ECB" w:rsidRDefault="00CE71FF">
      <w:pPr>
        <w:jc w:val="both"/>
        <w:rPr>
          <w:snapToGrid w:val="0"/>
          <w:color w:val="000000"/>
          <w:lang w:eastAsia="en-US"/>
        </w:rPr>
      </w:pPr>
    </w:p>
    <w:p w:rsidR="00CE71FF" w:rsidRPr="00543ECB" w:rsidRDefault="00CE71FF">
      <w:pPr>
        <w:jc w:val="both"/>
        <w:rPr>
          <w:snapToGrid w:val="0"/>
          <w:color w:val="000000"/>
          <w:lang w:eastAsia="en-US"/>
        </w:rPr>
      </w:pPr>
    </w:p>
    <w:p w:rsidR="007D1630" w:rsidRPr="00543ECB" w:rsidRDefault="007D1630">
      <w:pPr>
        <w:jc w:val="both"/>
        <w:rPr>
          <w:snapToGrid w:val="0"/>
          <w:color w:val="000000"/>
          <w:lang w:eastAsia="en-US"/>
        </w:rPr>
      </w:pPr>
    </w:p>
    <w:p w:rsidR="007D1630" w:rsidRPr="00543ECB" w:rsidRDefault="007D1630">
      <w:pPr>
        <w:jc w:val="both"/>
        <w:rPr>
          <w:snapToGrid w:val="0"/>
          <w:color w:val="000000"/>
          <w:lang w:eastAsia="en-US"/>
        </w:rPr>
      </w:pPr>
    </w:p>
    <w:p w:rsidR="000E465B" w:rsidRPr="00543ECB" w:rsidRDefault="000347A2" w:rsidP="000E465B">
      <w:pPr>
        <w:spacing w:line="360" w:lineRule="auto"/>
        <w:rPr>
          <w:sz w:val="24"/>
          <w:szCs w:val="24"/>
        </w:rPr>
      </w:pPr>
      <w:r w:rsidRPr="00543ECB">
        <w:rPr>
          <w:sz w:val="24"/>
          <w:szCs w:val="24"/>
        </w:rPr>
        <w:t>Prepared</w:t>
      </w:r>
      <w:r w:rsidR="000E465B" w:rsidRPr="00543ECB">
        <w:rPr>
          <w:sz w:val="24"/>
          <w:szCs w:val="24"/>
        </w:rPr>
        <w:t xml:space="preserve"> by </w:t>
      </w:r>
      <w:r w:rsidR="00543ECB">
        <w:rPr>
          <w:sz w:val="24"/>
          <w:szCs w:val="24"/>
        </w:rPr>
        <w:t>Course Coordinator</w:t>
      </w:r>
      <w:r w:rsidR="000E465B" w:rsidRPr="00543ECB">
        <w:rPr>
          <w:sz w:val="24"/>
          <w:szCs w:val="24"/>
        </w:rPr>
        <w:t>:</w:t>
      </w:r>
      <w:r w:rsidR="000E465B" w:rsidRPr="00543ECB">
        <w:rPr>
          <w:sz w:val="24"/>
          <w:szCs w:val="24"/>
        </w:rPr>
        <w:tab/>
      </w:r>
      <w:r w:rsidR="000E465B" w:rsidRPr="00543ECB">
        <w:rPr>
          <w:sz w:val="24"/>
          <w:szCs w:val="24"/>
        </w:rPr>
        <w:tab/>
      </w:r>
      <w:r w:rsidR="000E465B" w:rsidRPr="00543ECB">
        <w:rPr>
          <w:sz w:val="24"/>
          <w:szCs w:val="24"/>
        </w:rPr>
        <w:tab/>
      </w:r>
      <w:r w:rsidR="000E465B" w:rsidRPr="00543ECB">
        <w:rPr>
          <w:sz w:val="24"/>
          <w:szCs w:val="24"/>
        </w:rPr>
        <w:tab/>
      </w:r>
      <w:r w:rsidR="000E465B" w:rsidRPr="00543ECB">
        <w:rPr>
          <w:sz w:val="24"/>
          <w:szCs w:val="24"/>
        </w:rPr>
        <w:tab/>
      </w:r>
      <w:r w:rsidR="000E465B" w:rsidRPr="00543ECB">
        <w:rPr>
          <w:sz w:val="24"/>
          <w:szCs w:val="24"/>
        </w:rPr>
        <w:tab/>
      </w:r>
      <w:r w:rsidR="000E465B" w:rsidRPr="00543ECB">
        <w:rPr>
          <w:sz w:val="24"/>
          <w:szCs w:val="24"/>
        </w:rPr>
        <w:tab/>
        <w:t xml:space="preserve">Approved by </w:t>
      </w:r>
      <w:r w:rsidR="00543ECB">
        <w:rPr>
          <w:sz w:val="24"/>
          <w:szCs w:val="24"/>
        </w:rPr>
        <w:t xml:space="preserve">Course Leader/ </w:t>
      </w:r>
      <w:r w:rsidR="000E465B" w:rsidRPr="00543ECB">
        <w:rPr>
          <w:sz w:val="24"/>
          <w:szCs w:val="24"/>
        </w:rPr>
        <w:t>Programme Leader/ Associate Dean:</w:t>
      </w:r>
    </w:p>
    <w:p w:rsidR="00270537" w:rsidRPr="00543ECB" w:rsidRDefault="00270537" w:rsidP="000E465B">
      <w:pPr>
        <w:spacing w:line="360" w:lineRule="auto"/>
        <w:rPr>
          <w:sz w:val="24"/>
          <w:szCs w:val="24"/>
        </w:rPr>
      </w:pPr>
    </w:p>
    <w:p w:rsidR="000E465B" w:rsidRPr="00543ECB" w:rsidRDefault="000E465B" w:rsidP="000E465B">
      <w:pPr>
        <w:spacing w:line="360" w:lineRule="auto"/>
        <w:rPr>
          <w:sz w:val="24"/>
          <w:szCs w:val="24"/>
        </w:rPr>
      </w:pPr>
    </w:p>
    <w:p w:rsidR="000337D9" w:rsidRPr="00543ECB" w:rsidRDefault="000337D9" w:rsidP="000E465B">
      <w:pPr>
        <w:rPr>
          <w:sz w:val="24"/>
          <w:szCs w:val="24"/>
        </w:rPr>
      </w:pPr>
    </w:p>
    <w:p w:rsidR="000E465B" w:rsidRPr="00543ECB" w:rsidRDefault="000E465B" w:rsidP="000E465B">
      <w:pPr>
        <w:rPr>
          <w:sz w:val="24"/>
          <w:szCs w:val="24"/>
        </w:rPr>
      </w:pPr>
      <w:r w:rsidRPr="00543ECB">
        <w:rPr>
          <w:sz w:val="24"/>
          <w:szCs w:val="24"/>
        </w:rPr>
        <w:t>_________________________</w:t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  <w:t>_________________________________</w:t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</w:p>
    <w:p w:rsidR="000E465B" w:rsidRPr="00543ECB" w:rsidRDefault="000E465B" w:rsidP="000E465B">
      <w:pPr>
        <w:rPr>
          <w:sz w:val="24"/>
          <w:szCs w:val="24"/>
        </w:rPr>
      </w:pPr>
      <w:r w:rsidRPr="00543ECB">
        <w:rPr>
          <w:sz w:val="24"/>
          <w:szCs w:val="24"/>
        </w:rPr>
        <w:t xml:space="preserve">               (Signature)                                                                                          </w:t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  <w:t xml:space="preserve">             (Signature) </w:t>
      </w:r>
    </w:p>
    <w:p w:rsidR="000E465B" w:rsidRPr="00543ECB" w:rsidRDefault="000E465B" w:rsidP="000E465B">
      <w:pPr>
        <w:rPr>
          <w:sz w:val="24"/>
          <w:szCs w:val="24"/>
        </w:rPr>
      </w:pPr>
      <w:r w:rsidRPr="00543ECB">
        <w:rPr>
          <w:sz w:val="24"/>
          <w:szCs w:val="24"/>
        </w:rPr>
        <w:t>Name:</w:t>
      </w:r>
      <w:r w:rsidRPr="00543ECB">
        <w:rPr>
          <w:sz w:val="24"/>
          <w:szCs w:val="24"/>
        </w:rPr>
        <w:tab/>
      </w:r>
      <w:r w:rsidR="0022445B">
        <w:rPr>
          <w:sz w:val="24"/>
          <w:szCs w:val="24"/>
        </w:rPr>
        <w:t>See Kwee Teck</w:t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  <w:t>Name:</w:t>
      </w:r>
      <w:r w:rsidRPr="00543ECB">
        <w:rPr>
          <w:sz w:val="24"/>
          <w:szCs w:val="24"/>
        </w:rPr>
        <w:tab/>
      </w:r>
    </w:p>
    <w:p w:rsidR="000E465B" w:rsidRPr="00543ECB" w:rsidRDefault="000E465B" w:rsidP="000E465B">
      <w:pPr>
        <w:rPr>
          <w:sz w:val="24"/>
          <w:szCs w:val="24"/>
        </w:rPr>
      </w:pPr>
      <w:r w:rsidRPr="00543ECB">
        <w:rPr>
          <w:sz w:val="24"/>
          <w:szCs w:val="24"/>
        </w:rPr>
        <w:t>Date:</w:t>
      </w:r>
      <w:r w:rsidRPr="00543ECB">
        <w:rPr>
          <w:sz w:val="24"/>
          <w:szCs w:val="24"/>
        </w:rPr>
        <w:tab/>
      </w:r>
      <w:r w:rsidR="0022445B">
        <w:rPr>
          <w:sz w:val="24"/>
          <w:szCs w:val="24"/>
        </w:rPr>
        <w:t>02-10-2018</w:t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</w:r>
      <w:r w:rsidRPr="00543ECB">
        <w:rPr>
          <w:sz w:val="24"/>
          <w:szCs w:val="24"/>
        </w:rPr>
        <w:tab/>
        <w:t>Date:</w:t>
      </w:r>
    </w:p>
    <w:p w:rsidR="00FD3DEB" w:rsidRPr="00543ECB" w:rsidRDefault="00FD3DEB" w:rsidP="000E6533">
      <w:pPr>
        <w:rPr>
          <w:snapToGrid w:val="0"/>
          <w:color w:val="000000"/>
          <w:sz w:val="24"/>
          <w:szCs w:val="24"/>
          <w:lang w:eastAsia="en-US"/>
        </w:rPr>
      </w:pPr>
    </w:p>
    <w:p w:rsidR="00FD3DEB" w:rsidRPr="00543ECB" w:rsidRDefault="00FD3DEB" w:rsidP="000E6533">
      <w:pPr>
        <w:rPr>
          <w:snapToGrid w:val="0"/>
          <w:color w:val="000000"/>
          <w:lang w:eastAsia="en-US"/>
        </w:rPr>
      </w:pPr>
    </w:p>
    <w:p w:rsidR="00FD3DEB" w:rsidRPr="00543ECB" w:rsidRDefault="00FD3DEB" w:rsidP="000E6533">
      <w:pPr>
        <w:rPr>
          <w:snapToGrid w:val="0"/>
          <w:color w:val="000000"/>
          <w:lang w:eastAsia="en-US"/>
        </w:rPr>
      </w:pPr>
    </w:p>
    <w:p w:rsidR="00FD3DEB" w:rsidRPr="00543ECB" w:rsidRDefault="00FD3DEB" w:rsidP="000E6533">
      <w:pPr>
        <w:rPr>
          <w:snapToGrid w:val="0"/>
          <w:color w:val="000000"/>
          <w:lang w:eastAsia="en-US"/>
        </w:rPr>
      </w:pPr>
    </w:p>
    <w:p w:rsidR="000E6533" w:rsidRPr="00543ECB" w:rsidRDefault="00C9035B" w:rsidP="000E6533">
      <w:pPr>
        <w:spacing w:before="60" w:after="60"/>
        <w:rPr>
          <w:snapToGrid w:val="0"/>
          <w:color w:val="000000"/>
          <w:lang w:eastAsia="en-US"/>
        </w:rPr>
      </w:pPr>
      <w:r w:rsidRPr="00543ECB">
        <w:rPr>
          <w:snapToGrid w:val="0"/>
          <w:color w:val="000000"/>
          <w:lang w:eastAsia="en-US"/>
        </w:rPr>
        <w:t>N</w:t>
      </w:r>
      <w:r w:rsidR="000E6533" w:rsidRPr="00543ECB">
        <w:rPr>
          <w:snapToGrid w:val="0"/>
          <w:color w:val="000000"/>
          <w:lang w:eastAsia="en-US"/>
        </w:rPr>
        <w:t>ote</w:t>
      </w:r>
      <w:r w:rsidRPr="00543ECB">
        <w:rPr>
          <w:snapToGrid w:val="0"/>
          <w:color w:val="000000"/>
          <w:lang w:eastAsia="en-US"/>
        </w:rPr>
        <w:t>s</w:t>
      </w:r>
      <w:r w:rsidR="000E6533" w:rsidRPr="00543ECB">
        <w:rPr>
          <w:snapToGrid w:val="0"/>
          <w:color w:val="000000"/>
          <w:lang w:eastAsia="en-US"/>
        </w:rPr>
        <w:t>:</w:t>
      </w:r>
    </w:p>
    <w:p w:rsidR="00E05D91" w:rsidRPr="00543ECB" w:rsidRDefault="000E6533" w:rsidP="000E6533">
      <w:pPr>
        <w:spacing w:before="60" w:after="60"/>
        <w:rPr>
          <w:snapToGrid w:val="0"/>
          <w:color w:val="000000"/>
          <w:lang w:eastAsia="en-US"/>
        </w:rPr>
      </w:pPr>
      <w:r w:rsidRPr="00543ECB">
        <w:rPr>
          <w:snapToGrid w:val="0"/>
          <w:color w:val="000000"/>
          <w:lang w:eastAsia="en-US"/>
        </w:rPr>
        <w:t xml:space="preserve">1) </w:t>
      </w:r>
      <w:r w:rsidR="006A7936" w:rsidRPr="00543ECB">
        <w:rPr>
          <w:snapToGrid w:val="0"/>
          <w:color w:val="000000"/>
          <w:lang w:eastAsia="en-US"/>
        </w:rPr>
        <w:t xml:space="preserve">Upon the approval by the </w:t>
      </w:r>
      <w:r w:rsidR="006E60C3">
        <w:rPr>
          <w:snapToGrid w:val="0"/>
          <w:color w:val="000000"/>
          <w:lang w:eastAsia="en-US"/>
        </w:rPr>
        <w:t xml:space="preserve">Course Leader/ </w:t>
      </w:r>
      <w:r w:rsidR="00D23D0B" w:rsidRPr="00543ECB">
        <w:rPr>
          <w:snapToGrid w:val="0"/>
          <w:color w:val="000000"/>
          <w:lang w:eastAsia="en-US"/>
        </w:rPr>
        <w:t xml:space="preserve">Programme </w:t>
      </w:r>
      <w:r w:rsidR="000E465B" w:rsidRPr="00543ECB">
        <w:rPr>
          <w:snapToGrid w:val="0"/>
          <w:color w:val="000000"/>
          <w:lang w:eastAsia="en-US"/>
        </w:rPr>
        <w:t>Leader</w:t>
      </w:r>
      <w:r w:rsidR="00D23D0B" w:rsidRPr="00543ECB">
        <w:rPr>
          <w:snapToGrid w:val="0"/>
          <w:color w:val="000000"/>
          <w:lang w:eastAsia="en-US"/>
        </w:rPr>
        <w:t>/</w:t>
      </w:r>
      <w:r w:rsidR="000E465B" w:rsidRPr="00543ECB">
        <w:rPr>
          <w:snapToGrid w:val="0"/>
          <w:color w:val="000000"/>
          <w:lang w:eastAsia="en-US"/>
        </w:rPr>
        <w:t xml:space="preserve">Associate </w:t>
      </w:r>
      <w:r w:rsidRPr="00543ECB">
        <w:rPr>
          <w:snapToGrid w:val="0"/>
          <w:color w:val="000000"/>
          <w:lang w:eastAsia="en-US"/>
        </w:rPr>
        <w:t>D</w:t>
      </w:r>
      <w:r w:rsidR="000E465B" w:rsidRPr="00543ECB">
        <w:rPr>
          <w:snapToGrid w:val="0"/>
          <w:color w:val="000000"/>
          <w:lang w:eastAsia="en-US"/>
        </w:rPr>
        <w:t>ean</w:t>
      </w:r>
      <w:r w:rsidR="006A7936" w:rsidRPr="00543ECB">
        <w:rPr>
          <w:snapToGrid w:val="0"/>
          <w:color w:val="000000"/>
          <w:lang w:eastAsia="en-US"/>
        </w:rPr>
        <w:t>, Form B</w:t>
      </w:r>
      <w:r w:rsidRPr="00543ECB">
        <w:rPr>
          <w:snapToGrid w:val="0"/>
          <w:color w:val="000000"/>
          <w:lang w:eastAsia="en-US"/>
        </w:rPr>
        <w:t xml:space="preserve"> </w:t>
      </w:r>
      <w:r w:rsidR="006A7936" w:rsidRPr="00543ECB">
        <w:rPr>
          <w:snapToGrid w:val="0"/>
          <w:color w:val="000000"/>
          <w:lang w:eastAsia="en-US"/>
        </w:rPr>
        <w:t>must</w:t>
      </w:r>
      <w:r w:rsidRPr="00543ECB">
        <w:rPr>
          <w:snapToGrid w:val="0"/>
          <w:color w:val="000000"/>
          <w:lang w:eastAsia="en-US"/>
        </w:rPr>
        <w:t xml:space="preserve"> be </w:t>
      </w:r>
      <w:r w:rsidR="00EF7D58" w:rsidRPr="00543ECB">
        <w:rPr>
          <w:snapToGrid w:val="0"/>
          <w:color w:val="000000"/>
          <w:lang w:eastAsia="en-US"/>
        </w:rPr>
        <w:t xml:space="preserve">uploaded onto respective </w:t>
      </w:r>
      <w:r w:rsidR="00993120">
        <w:rPr>
          <w:snapToGrid w:val="0"/>
          <w:color w:val="000000"/>
          <w:lang w:eastAsia="en-US"/>
        </w:rPr>
        <w:t xml:space="preserve">online classroom </w:t>
      </w:r>
      <w:r w:rsidR="00EF7D58" w:rsidRPr="00543ECB">
        <w:rPr>
          <w:snapToGrid w:val="0"/>
          <w:color w:val="000000"/>
          <w:lang w:eastAsia="en-US"/>
        </w:rPr>
        <w:t xml:space="preserve">and </w:t>
      </w:r>
      <w:r w:rsidRPr="00543ECB">
        <w:rPr>
          <w:snapToGrid w:val="0"/>
          <w:color w:val="000000"/>
          <w:lang w:eastAsia="en-US"/>
        </w:rPr>
        <w:t>distributed to</w:t>
      </w:r>
      <w:r w:rsidR="00AF5A41" w:rsidRPr="00543ECB">
        <w:rPr>
          <w:snapToGrid w:val="0"/>
          <w:color w:val="000000"/>
          <w:lang w:eastAsia="en-US"/>
        </w:rPr>
        <w:t xml:space="preserve"> </w:t>
      </w:r>
      <w:r w:rsidR="00E05D91" w:rsidRPr="00543ECB">
        <w:rPr>
          <w:snapToGrid w:val="0"/>
          <w:color w:val="000000"/>
          <w:lang w:eastAsia="en-US"/>
        </w:rPr>
        <w:t>the lecturers at Branch level.</w:t>
      </w:r>
    </w:p>
    <w:p w:rsidR="000E6533" w:rsidRPr="006447E7" w:rsidRDefault="000E6533" w:rsidP="000E6533">
      <w:pPr>
        <w:spacing w:before="60" w:after="60"/>
        <w:rPr>
          <w:snapToGrid w:val="0"/>
          <w:color w:val="000000"/>
          <w:lang w:eastAsia="en-US"/>
        </w:rPr>
      </w:pPr>
      <w:r w:rsidRPr="00543ECB">
        <w:rPr>
          <w:snapToGrid w:val="0"/>
          <w:color w:val="000000"/>
          <w:lang w:eastAsia="en-US"/>
        </w:rPr>
        <w:t>2) Lecturers are advised to take into account the public holidays when planning the course plan</w:t>
      </w:r>
      <w:r w:rsidR="00B804C2" w:rsidRPr="00543ECB">
        <w:rPr>
          <w:snapToGrid w:val="0"/>
          <w:color w:val="000000"/>
          <w:lang w:eastAsia="en-US"/>
        </w:rPr>
        <w:t>.</w:t>
      </w:r>
    </w:p>
    <w:p w:rsidR="00A226F4" w:rsidRPr="00064D67" w:rsidRDefault="00A226F4" w:rsidP="000E6533">
      <w:pPr>
        <w:spacing w:before="60" w:after="60"/>
      </w:pPr>
    </w:p>
    <w:sectPr w:rsidR="00A226F4" w:rsidRPr="00064D67" w:rsidSect="00820B84">
      <w:headerReference w:type="default" r:id="rId61"/>
      <w:footerReference w:type="default" r:id="rId62"/>
      <w:type w:val="continuous"/>
      <w:pgSz w:w="16834" w:h="11909" w:orient="landscape" w:code="9"/>
      <w:pgMar w:top="1008" w:right="720" w:bottom="57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B9B" w:rsidRDefault="00DD1B9B">
      <w:r>
        <w:separator/>
      </w:r>
    </w:p>
  </w:endnote>
  <w:endnote w:type="continuationSeparator" w:id="0">
    <w:p w:rsidR="00DD1B9B" w:rsidRDefault="00DD1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01724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2445B" w:rsidRDefault="0022445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68A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68A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445B" w:rsidRDefault="0022445B" w:rsidP="002244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B9B" w:rsidRDefault="00DD1B9B">
      <w:r>
        <w:separator/>
      </w:r>
    </w:p>
  </w:footnote>
  <w:footnote w:type="continuationSeparator" w:id="0">
    <w:p w:rsidR="00DD1B9B" w:rsidRDefault="00DD1B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D91" w:rsidRDefault="00993120" w:rsidP="0091328B">
    <w:pPr>
      <w:pStyle w:val="Header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2794635</wp:posOffset>
              </wp:positionH>
              <wp:positionV relativeFrom="paragraph">
                <wp:posOffset>-231140</wp:posOffset>
              </wp:positionV>
              <wp:extent cx="4114800" cy="4572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B84" w:rsidRPr="004164BB" w:rsidRDefault="00820B84" w:rsidP="00820B84">
                          <w:pPr>
                            <w:pStyle w:val="Title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4164BB">
                            <w:rPr>
                              <w:rFonts w:ascii="Times New Roman" w:hAnsi="Times New Roman"/>
                              <w:sz w:val="24"/>
                            </w:rPr>
                            <w:t xml:space="preserve">TUNKU ABDUL RAHMAN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UNIVERSITY </w:t>
                          </w:r>
                          <w:r w:rsidRPr="004164BB">
                            <w:rPr>
                              <w:rFonts w:ascii="Times New Roman" w:hAnsi="Times New Roman"/>
                              <w:sz w:val="24"/>
                            </w:rPr>
                            <w:t xml:space="preserve">COLLEGE </w:t>
                          </w:r>
                        </w:p>
                        <w:p w:rsidR="00820B84" w:rsidRPr="00D85737" w:rsidRDefault="00820B84" w:rsidP="00820B84">
                          <w:pPr>
                            <w:pStyle w:val="Title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4164BB">
                            <w:rPr>
                              <w:rFonts w:ascii="Times New Roman" w:hAnsi="Times New Roman"/>
                              <w:sz w:val="24"/>
                            </w:rPr>
                            <w:t xml:space="preserve">COURSE </w:t>
                          </w:r>
                          <w:smartTag w:uri="urn:schemas-microsoft-com:office:smarttags" w:element="stockticker">
                            <w:r w:rsidRPr="004164BB">
                              <w:rPr>
                                <w:rFonts w:ascii="Times New Roman" w:hAnsi="Times New Roman"/>
                                <w:sz w:val="24"/>
                              </w:rPr>
                              <w:t>FILE</w:t>
                            </w:r>
                          </w:smartTag>
                          <w:r w:rsidRPr="004164BB">
                            <w:rPr>
                              <w:rFonts w:ascii="Times New Roman" w:hAnsi="Times New Roman"/>
                              <w:sz w:val="24"/>
                            </w:rPr>
                            <w:t xml:space="preserve"> DOCUMENTS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0.05pt;margin-top:-18.2pt;width:324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" stroked="f">
              <v:textbox>
                <w:txbxContent>
                  <w:p w:rsidR="00820B84" w:rsidRPr="004164BB" w:rsidRDefault="00820B84" w:rsidP="00820B84">
                    <w:pPr>
                      <w:pStyle w:val="Title"/>
                      <w:rPr>
                        <w:rFonts w:ascii="Times New Roman" w:hAnsi="Times New Roman"/>
                        <w:sz w:val="24"/>
                      </w:rPr>
                    </w:pPr>
                    <w:r w:rsidRPr="004164BB">
                      <w:rPr>
                        <w:rFonts w:ascii="Times New Roman" w:hAnsi="Times New Roman"/>
                        <w:sz w:val="24"/>
                      </w:rPr>
                      <w:t xml:space="preserve">TUNKU ABDUL RAHMAN </w:t>
                    </w:r>
                    <w:r>
                      <w:rPr>
                        <w:rFonts w:ascii="Times New Roman" w:hAnsi="Times New Roman"/>
                        <w:sz w:val="24"/>
                      </w:rPr>
                      <w:t xml:space="preserve">UNIVERSITY </w:t>
                    </w:r>
                    <w:r w:rsidRPr="004164BB">
                      <w:rPr>
                        <w:rFonts w:ascii="Times New Roman" w:hAnsi="Times New Roman"/>
                        <w:sz w:val="24"/>
                      </w:rPr>
                      <w:t xml:space="preserve">COLLEGE </w:t>
                    </w:r>
                  </w:p>
                  <w:p w:rsidR="00820B84" w:rsidRPr="00D85737" w:rsidRDefault="00820B84" w:rsidP="00820B84">
                    <w:pPr>
                      <w:pStyle w:val="Title"/>
                      <w:rPr>
                        <w:rFonts w:ascii="Times New Roman" w:hAnsi="Times New Roman"/>
                        <w:sz w:val="24"/>
                      </w:rPr>
                    </w:pPr>
                    <w:r w:rsidRPr="004164BB">
                      <w:rPr>
                        <w:rFonts w:ascii="Times New Roman" w:hAnsi="Times New Roman"/>
                        <w:sz w:val="24"/>
                      </w:rPr>
                      <w:t xml:space="preserve">COURSE </w:t>
                    </w:r>
                    <w:smartTag w:uri="urn:schemas-microsoft-com:office:smarttags" w:element="stockticker">
                      <w:r w:rsidRPr="004164BB">
                        <w:rPr>
                          <w:rFonts w:ascii="Times New Roman" w:hAnsi="Times New Roman"/>
                          <w:sz w:val="24"/>
                        </w:rPr>
                        <w:t>FILE</w:t>
                      </w:r>
                    </w:smartTag>
                    <w:r w:rsidRPr="004164BB">
                      <w:rPr>
                        <w:rFonts w:ascii="Times New Roman" w:hAnsi="Times New Roman"/>
                        <w:sz w:val="24"/>
                      </w:rPr>
                      <w:t xml:space="preserve"> DOCUMENTS</w:t>
                    </w:r>
                  </w:p>
                </w:txbxContent>
              </v:textbox>
            </v:shape>
          </w:pict>
        </mc:Fallback>
      </mc:AlternateContent>
    </w:r>
    <w:r w:rsidR="00E05D91">
      <w:rPr>
        <w:sz w:val="18"/>
        <w:szCs w:val="18"/>
      </w:rPr>
      <w:t>Form B</w:t>
    </w:r>
  </w:p>
  <w:p w:rsidR="00E05D91" w:rsidRPr="002150F7" w:rsidRDefault="00E05D91" w:rsidP="00501590">
    <w:pPr>
      <w:pStyle w:val="Header"/>
      <w:numPr>
        <w:ins w:id="1" w:author="Unknown"/>
      </w:numPr>
      <w:jc w:val="right"/>
      <w:rPr>
        <w:sz w:val="18"/>
        <w:szCs w:val="18"/>
      </w:rPr>
    </w:pPr>
    <w:r w:rsidRPr="002150F7">
      <w:rPr>
        <w:sz w:val="18"/>
        <w:szCs w:val="18"/>
      </w:rPr>
      <w:t>Effective</w:t>
    </w:r>
    <w:r w:rsidR="00F55337">
      <w:rPr>
        <w:sz w:val="18"/>
        <w:szCs w:val="18"/>
      </w:rPr>
      <w:t>:</w:t>
    </w:r>
    <w:r w:rsidRPr="002150F7">
      <w:rPr>
        <w:sz w:val="18"/>
        <w:szCs w:val="18"/>
      </w:rPr>
      <w:t xml:space="preserve"> </w:t>
    </w:r>
    <w:r w:rsidR="00993120">
      <w:rPr>
        <w:sz w:val="18"/>
        <w:szCs w:val="18"/>
      </w:rPr>
      <w:t>Sept</w:t>
    </w:r>
    <w:r w:rsidR="00F55337">
      <w:rPr>
        <w:sz w:val="18"/>
        <w:szCs w:val="18"/>
      </w:rPr>
      <w:t xml:space="preserve"> </w:t>
    </w:r>
    <w:r w:rsidRPr="002150F7">
      <w:rPr>
        <w:sz w:val="18"/>
        <w:szCs w:val="18"/>
      </w:rPr>
      <w:t>201</w:t>
    </w:r>
    <w:r w:rsidR="00F55337">
      <w:rPr>
        <w:sz w:val="18"/>
        <w:szCs w:val="18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B3C56"/>
    <w:multiLevelType w:val="hybridMultilevel"/>
    <w:tmpl w:val="86445CCE"/>
    <w:lvl w:ilvl="0" w:tplc="8FD200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8A"/>
    <w:rsid w:val="000337D9"/>
    <w:rsid w:val="000347A2"/>
    <w:rsid w:val="00040B16"/>
    <w:rsid w:val="0004197A"/>
    <w:rsid w:val="000635C7"/>
    <w:rsid w:val="00064D67"/>
    <w:rsid w:val="00082194"/>
    <w:rsid w:val="000855BD"/>
    <w:rsid w:val="000A1CD4"/>
    <w:rsid w:val="000A66B8"/>
    <w:rsid w:val="000B15AA"/>
    <w:rsid w:val="000B5A62"/>
    <w:rsid w:val="000C0422"/>
    <w:rsid w:val="000D1C9A"/>
    <w:rsid w:val="000D4574"/>
    <w:rsid w:val="000D46E5"/>
    <w:rsid w:val="000E03FF"/>
    <w:rsid w:val="000E2164"/>
    <w:rsid w:val="000E465B"/>
    <w:rsid w:val="000E6533"/>
    <w:rsid w:val="000F5942"/>
    <w:rsid w:val="000F694E"/>
    <w:rsid w:val="001027CB"/>
    <w:rsid w:val="0010527B"/>
    <w:rsid w:val="00120E88"/>
    <w:rsid w:val="00121ECE"/>
    <w:rsid w:val="00127305"/>
    <w:rsid w:val="00137D6A"/>
    <w:rsid w:val="00165E6B"/>
    <w:rsid w:val="00182630"/>
    <w:rsid w:val="001A34AB"/>
    <w:rsid w:val="001B422D"/>
    <w:rsid w:val="001E4F90"/>
    <w:rsid w:val="001F242F"/>
    <w:rsid w:val="0020012B"/>
    <w:rsid w:val="00205C9A"/>
    <w:rsid w:val="002063F2"/>
    <w:rsid w:val="002150F7"/>
    <w:rsid w:val="0022445B"/>
    <w:rsid w:val="0022606E"/>
    <w:rsid w:val="002322C9"/>
    <w:rsid w:val="00234D70"/>
    <w:rsid w:val="00240980"/>
    <w:rsid w:val="0026023E"/>
    <w:rsid w:val="002666EC"/>
    <w:rsid w:val="00270537"/>
    <w:rsid w:val="002739AC"/>
    <w:rsid w:val="00293484"/>
    <w:rsid w:val="002B7A1C"/>
    <w:rsid w:val="002C3796"/>
    <w:rsid w:val="002C581B"/>
    <w:rsid w:val="002E52D1"/>
    <w:rsid w:val="002F1E50"/>
    <w:rsid w:val="003043D1"/>
    <w:rsid w:val="003228D0"/>
    <w:rsid w:val="003318B1"/>
    <w:rsid w:val="00373971"/>
    <w:rsid w:val="00376AC7"/>
    <w:rsid w:val="003A697C"/>
    <w:rsid w:val="003B3084"/>
    <w:rsid w:val="003B4959"/>
    <w:rsid w:val="003B6B73"/>
    <w:rsid w:val="003C2A56"/>
    <w:rsid w:val="003C7C0D"/>
    <w:rsid w:val="003E39EB"/>
    <w:rsid w:val="00401FDF"/>
    <w:rsid w:val="00407A6D"/>
    <w:rsid w:val="00420A56"/>
    <w:rsid w:val="00424803"/>
    <w:rsid w:val="0046314F"/>
    <w:rsid w:val="00477E66"/>
    <w:rsid w:val="0048088D"/>
    <w:rsid w:val="004852C8"/>
    <w:rsid w:val="00485765"/>
    <w:rsid w:val="004A3E42"/>
    <w:rsid w:val="004B1134"/>
    <w:rsid w:val="004C7AD9"/>
    <w:rsid w:val="004F74D7"/>
    <w:rsid w:val="00501590"/>
    <w:rsid w:val="005236A5"/>
    <w:rsid w:val="00540CE7"/>
    <w:rsid w:val="005417C5"/>
    <w:rsid w:val="0054371B"/>
    <w:rsid w:val="00543ECB"/>
    <w:rsid w:val="00573E4F"/>
    <w:rsid w:val="005827BD"/>
    <w:rsid w:val="005861F2"/>
    <w:rsid w:val="00586B40"/>
    <w:rsid w:val="00586DC1"/>
    <w:rsid w:val="0059241F"/>
    <w:rsid w:val="005931C6"/>
    <w:rsid w:val="00594419"/>
    <w:rsid w:val="00596A66"/>
    <w:rsid w:val="005C7080"/>
    <w:rsid w:val="005D7D1D"/>
    <w:rsid w:val="00601097"/>
    <w:rsid w:val="0062130C"/>
    <w:rsid w:val="006447E7"/>
    <w:rsid w:val="00644EBE"/>
    <w:rsid w:val="006524F2"/>
    <w:rsid w:val="00675D71"/>
    <w:rsid w:val="00680B6D"/>
    <w:rsid w:val="00695B11"/>
    <w:rsid w:val="006A6614"/>
    <w:rsid w:val="006A7936"/>
    <w:rsid w:val="006B12A7"/>
    <w:rsid w:val="006B70E2"/>
    <w:rsid w:val="006D59BC"/>
    <w:rsid w:val="006D6482"/>
    <w:rsid w:val="006E60C3"/>
    <w:rsid w:val="0070590C"/>
    <w:rsid w:val="0071066A"/>
    <w:rsid w:val="00712FDC"/>
    <w:rsid w:val="00754371"/>
    <w:rsid w:val="00756298"/>
    <w:rsid w:val="00760DDD"/>
    <w:rsid w:val="00764C69"/>
    <w:rsid w:val="0079518A"/>
    <w:rsid w:val="007A6554"/>
    <w:rsid w:val="007B025B"/>
    <w:rsid w:val="007C31B6"/>
    <w:rsid w:val="007C6273"/>
    <w:rsid w:val="007D1630"/>
    <w:rsid w:val="007D1FEF"/>
    <w:rsid w:val="00812D53"/>
    <w:rsid w:val="00813A1D"/>
    <w:rsid w:val="00820B84"/>
    <w:rsid w:val="0083737E"/>
    <w:rsid w:val="00853EF2"/>
    <w:rsid w:val="008B27E9"/>
    <w:rsid w:val="008C2F0A"/>
    <w:rsid w:val="008D072B"/>
    <w:rsid w:val="008D3EFF"/>
    <w:rsid w:val="008D68A3"/>
    <w:rsid w:val="008F2C69"/>
    <w:rsid w:val="008F4230"/>
    <w:rsid w:val="00904587"/>
    <w:rsid w:val="0091328B"/>
    <w:rsid w:val="00924B61"/>
    <w:rsid w:val="009320D7"/>
    <w:rsid w:val="009345A4"/>
    <w:rsid w:val="009724A7"/>
    <w:rsid w:val="00993120"/>
    <w:rsid w:val="009943AE"/>
    <w:rsid w:val="009B2AFE"/>
    <w:rsid w:val="009D0CD9"/>
    <w:rsid w:val="009E2470"/>
    <w:rsid w:val="009F01F5"/>
    <w:rsid w:val="00A1140B"/>
    <w:rsid w:val="00A226F4"/>
    <w:rsid w:val="00A22C63"/>
    <w:rsid w:val="00A36FEF"/>
    <w:rsid w:val="00A51CD8"/>
    <w:rsid w:val="00A62DF3"/>
    <w:rsid w:val="00A7119F"/>
    <w:rsid w:val="00A9376F"/>
    <w:rsid w:val="00A96915"/>
    <w:rsid w:val="00AA2CD2"/>
    <w:rsid w:val="00AA7F9E"/>
    <w:rsid w:val="00AB6E05"/>
    <w:rsid w:val="00AC2300"/>
    <w:rsid w:val="00AC7751"/>
    <w:rsid w:val="00AE2E0C"/>
    <w:rsid w:val="00AF5A41"/>
    <w:rsid w:val="00AF67B8"/>
    <w:rsid w:val="00B01518"/>
    <w:rsid w:val="00B103E7"/>
    <w:rsid w:val="00B21DF2"/>
    <w:rsid w:val="00B23855"/>
    <w:rsid w:val="00B40E8A"/>
    <w:rsid w:val="00B4228A"/>
    <w:rsid w:val="00B51114"/>
    <w:rsid w:val="00B6479F"/>
    <w:rsid w:val="00B71734"/>
    <w:rsid w:val="00B71BBF"/>
    <w:rsid w:val="00B804C2"/>
    <w:rsid w:val="00B846E6"/>
    <w:rsid w:val="00BA3B25"/>
    <w:rsid w:val="00BD6EDB"/>
    <w:rsid w:val="00BD797C"/>
    <w:rsid w:val="00C3441D"/>
    <w:rsid w:val="00C423A8"/>
    <w:rsid w:val="00C5062B"/>
    <w:rsid w:val="00C521EF"/>
    <w:rsid w:val="00C61970"/>
    <w:rsid w:val="00C6238C"/>
    <w:rsid w:val="00C64029"/>
    <w:rsid w:val="00C84272"/>
    <w:rsid w:val="00C9035B"/>
    <w:rsid w:val="00C948CB"/>
    <w:rsid w:val="00CA3999"/>
    <w:rsid w:val="00CB1791"/>
    <w:rsid w:val="00CB6F5D"/>
    <w:rsid w:val="00CD0ABC"/>
    <w:rsid w:val="00CD1A6B"/>
    <w:rsid w:val="00CE71FF"/>
    <w:rsid w:val="00D069F9"/>
    <w:rsid w:val="00D20977"/>
    <w:rsid w:val="00D23D0B"/>
    <w:rsid w:val="00D26203"/>
    <w:rsid w:val="00D3249C"/>
    <w:rsid w:val="00D3736F"/>
    <w:rsid w:val="00D40B57"/>
    <w:rsid w:val="00D55352"/>
    <w:rsid w:val="00D64242"/>
    <w:rsid w:val="00D768B8"/>
    <w:rsid w:val="00D778E0"/>
    <w:rsid w:val="00D80AAD"/>
    <w:rsid w:val="00D863D8"/>
    <w:rsid w:val="00D95193"/>
    <w:rsid w:val="00DA5D3E"/>
    <w:rsid w:val="00DB39D2"/>
    <w:rsid w:val="00DC4E8F"/>
    <w:rsid w:val="00DD1B9B"/>
    <w:rsid w:val="00DE6666"/>
    <w:rsid w:val="00DF165A"/>
    <w:rsid w:val="00E05D91"/>
    <w:rsid w:val="00E0799D"/>
    <w:rsid w:val="00E11D07"/>
    <w:rsid w:val="00E2274A"/>
    <w:rsid w:val="00E22A21"/>
    <w:rsid w:val="00E2419F"/>
    <w:rsid w:val="00E63DBA"/>
    <w:rsid w:val="00E93FF1"/>
    <w:rsid w:val="00E957E8"/>
    <w:rsid w:val="00EA75F1"/>
    <w:rsid w:val="00EA760E"/>
    <w:rsid w:val="00EA7F3D"/>
    <w:rsid w:val="00EB0CBC"/>
    <w:rsid w:val="00EB13C5"/>
    <w:rsid w:val="00EC57F5"/>
    <w:rsid w:val="00EF734A"/>
    <w:rsid w:val="00EF7D58"/>
    <w:rsid w:val="00F042D5"/>
    <w:rsid w:val="00F31BDC"/>
    <w:rsid w:val="00F51CAB"/>
    <w:rsid w:val="00F55337"/>
    <w:rsid w:val="00F579B2"/>
    <w:rsid w:val="00F61F8F"/>
    <w:rsid w:val="00F65327"/>
    <w:rsid w:val="00F943DD"/>
    <w:rsid w:val="00FA4E72"/>
    <w:rsid w:val="00FB40BA"/>
    <w:rsid w:val="00FB6730"/>
    <w:rsid w:val="00FC7257"/>
    <w:rsid w:val="00FD3DEB"/>
    <w:rsid w:val="00FD692E"/>
    <w:rsid w:val="00FF43DA"/>
    <w:rsid w:val="00FF5379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B5423-E61E-4692-A2CE-0B881128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C7C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sz w:val="40"/>
      <w:lang w:val="x-none" w:eastAsia="x-none"/>
    </w:rPr>
  </w:style>
  <w:style w:type="paragraph" w:styleId="Subtitle">
    <w:name w:val="Subtitle"/>
    <w:basedOn w:val="Normal"/>
    <w:qFormat/>
    <w:pPr>
      <w:jc w:val="center"/>
    </w:pPr>
    <w:rPr>
      <w:rFonts w:ascii="Arial" w:hAnsi="Arial"/>
      <w:b/>
      <w:sz w:val="36"/>
    </w:rPr>
  </w:style>
  <w:style w:type="paragraph" w:styleId="Header">
    <w:name w:val="header"/>
    <w:basedOn w:val="Normal"/>
    <w:rsid w:val="009132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1328B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E2274A"/>
    <w:rPr>
      <w:sz w:val="16"/>
      <w:szCs w:val="16"/>
    </w:rPr>
  </w:style>
  <w:style w:type="paragraph" w:styleId="CommentText">
    <w:name w:val="annotation text"/>
    <w:basedOn w:val="Normal"/>
    <w:semiHidden/>
    <w:rsid w:val="00E2274A"/>
  </w:style>
  <w:style w:type="paragraph" w:styleId="CommentSubject">
    <w:name w:val="annotation subject"/>
    <w:basedOn w:val="CommentText"/>
    <w:next w:val="CommentText"/>
    <w:semiHidden/>
    <w:rsid w:val="00E2274A"/>
    <w:rPr>
      <w:b/>
      <w:bCs/>
    </w:rPr>
  </w:style>
  <w:style w:type="paragraph" w:styleId="BalloonText">
    <w:name w:val="Balloon Text"/>
    <w:basedOn w:val="Normal"/>
    <w:semiHidden/>
    <w:rsid w:val="00E227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94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link w:val="Title"/>
    <w:rsid w:val="00820B84"/>
    <w:rPr>
      <w:rFonts w:ascii="Arial" w:hAnsi="Arial"/>
      <w:b/>
      <w:sz w:val="40"/>
    </w:rPr>
  </w:style>
  <w:style w:type="character" w:styleId="Hyperlink">
    <w:name w:val="Hyperlink"/>
    <w:uiPriority w:val="99"/>
    <w:unhideWhenUsed/>
    <w:rsid w:val="00376A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7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5942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0F594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3C7C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2445B"/>
    <w:rPr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labs.developers.google.com/codelabs/android-training-create-an-activity/" TargetMode="External"/><Relationship Id="rId18" Type="http://schemas.openxmlformats.org/officeDocument/2006/relationships/hyperlink" Target="https://developer.android.com/training/appbar/" TargetMode="External"/><Relationship Id="rId26" Type="http://schemas.openxmlformats.org/officeDocument/2006/relationships/hyperlink" Target="https://codelabs.developers.google.com/codelabs/android-training-layout-editor-part-b/index.html?index=..%2F..%2Fandroid-training#0" TargetMode="External"/><Relationship Id="rId39" Type="http://schemas.openxmlformats.org/officeDocument/2006/relationships/hyperlink" Target="https://codelabs.developers.google.com/codelabs/android-training-shared-preferences/index.html?index=..%2F..%2Fandroid-training#0" TargetMode="External"/><Relationship Id="rId21" Type="http://schemas.openxmlformats.org/officeDocument/2006/relationships/hyperlink" Target="https://codelabs.developers.google.com/codelabs/android-training-layout-editor-part-a/index.html?index=..%2F..%2Fandroid-training#0" TargetMode="External"/><Relationship Id="rId34" Type="http://schemas.openxmlformats.org/officeDocument/2006/relationships/hyperlink" Target="https://codelabs.developers.google.com/codelabs/android-training-provide-user-navigation/" TargetMode="External"/><Relationship Id="rId42" Type="http://schemas.openxmlformats.org/officeDocument/2006/relationships/hyperlink" Target="https://codelabs.developers.google.com/codelabs/android-training-livedata-viewmodel/" TargetMode="External"/><Relationship Id="rId47" Type="http://schemas.openxmlformats.org/officeDocument/2006/relationships/hyperlink" Target="https://drive.google.com/open?id=1dj0VgKy_7uMqC49PMD2U6rUwvocxx8bU" TargetMode="External"/><Relationship Id="rId50" Type="http://schemas.openxmlformats.org/officeDocument/2006/relationships/hyperlink" Target="https://google-developer-training.github.io/android-developer-advanced-course-practicals/unit-4-add-geo-features-to-your-apps/lesson-7-location/7-1-p-use-the-device-location/7-1-p-use-the-device-location.html" TargetMode="External"/><Relationship Id="rId55" Type="http://schemas.openxmlformats.org/officeDocument/2006/relationships/hyperlink" Target="https://codelabs.developers.google.com/codelabs/mlkit-barcode-android/index.html?index=..%2F..%2Findex#0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developer.android.com/guide/components/fundamenta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labs.developers.google.com/codelabs/android-training-using-debugger/" TargetMode="External"/><Relationship Id="rId20" Type="http://schemas.openxmlformats.org/officeDocument/2006/relationships/hyperlink" Target="https://developer.android.com/guide/topics/ui/controls/pickers" TargetMode="External"/><Relationship Id="rId29" Type="http://schemas.openxmlformats.org/officeDocument/2006/relationships/hyperlink" Target="https://developer.android.com/guide/topics/ui/" TargetMode="External"/><Relationship Id="rId41" Type="http://schemas.openxmlformats.org/officeDocument/2006/relationships/hyperlink" Target="https://developer.android.com/training/data-storage/room/" TargetMode="External"/><Relationship Id="rId54" Type="http://schemas.openxmlformats.org/officeDocument/2006/relationships/hyperlink" Target="https://developer.android.com/training/camera/photobasics" TargetMode="Externa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tutsplus.com/tutorials/working-with-git-in-android-studio--cms-30514" TargetMode="External"/><Relationship Id="rId24" Type="http://schemas.openxmlformats.org/officeDocument/2006/relationships/hyperlink" Target="https://developer.android.com/guide/practices/compatibility" TargetMode="External"/><Relationship Id="rId32" Type="http://schemas.openxmlformats.org/officeDocument/2006/relationships/hyperlink" Target="https://codelabs.developers.google.com/codelabs/android-training-input-controls/" TargetMode="External"/><Relationship Id="rId37" Type="http://schemas.openxmlformats.org/officeDocument/2006/relationships/hyperlink" Target="https://codelabs.developers.google.com/codelabs/android-navigation/#0" TargetMode="External"/><Relationship Id="rId40" Type="http://schemas.openxmlformats.org/officeDocument/2006/relationships/hyperlink" Target="https://codelabs.developers.google.com/codelabs/android-training-adding-settings-to-app/index.html?index=..%2F..%2Fandroid-training#0" TargetMode="External"/><Relationship Id="rId45" Type="http://schemas.openxmlformats.org/officeDocument/2006/relationships/hyperlink" Target="https://developer.android.com/training/volley/" TargetMode="External"/><Relationship Id="rId53" Type="http://schemas.openxmlformats.org/officeDocument/2006/relationships/hyperlink" Target="https://developer.android.com/training/camera/" TargetMode="External"/><Relationship Id="rId58" Type="http://schemas.openxmlformats.org/officeDocument/2006/relationships/hyperlink" Target="https://google-developer-training.github.io/android-developer-advanced-course-practicals/unit-1-expand-the-user-experience/lesson-3-sensors/3-1-p-working-with-sensor-data/3-1-p-working-with-sensor-data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labs.developers.google.com/codelabs/android-training-activity-with-implicit-intent/index.html?index=..%2F..%2Fandroid-training#0" TargetMode="External"/><Relationship Id="rId23" Type="http://schemas.openxmlformats.org/officeDocument/2006/relationships/hyperlink" Target="https://codelabs.developers.google.com/codelabs/android-training-provide-user-navigation/" TargetMode="External"/><Relationship Id="rId28" Type="http://schemas.openxmlformats.org/officeDocument/2006/relationships/hyperlink" Target="https://google-developer-training.github.io/android-developer-fundamentals-course-concepts-v2/unit-2-user-experience/lesson-5-delightful-user-experience/5-3-c-resources-for-adaptive-layouts/5-3-c-resources-for-adaptive-layouts.html" TargetMode="External"/><Relationship Id="rId36" Type="http://schemas.openxmlformats.org/officeDocument/2006/relationships/hyperlink" Target="https://developer.android.com/guide/components/fragments" TargetMode="External"/><Relationship Id="rId49" Type="http://schemas.openxmlformats.org/officeDocument/2006/relationships/hyperlink" Target="https://developer.android.com/training/location/" TargetMode="External"/><Relationship Id="rId57" Type="http://schemas.openxmlformats.org/officeDocument/2006/relationships/hyperlink" Target="https://developer.android.com/guide/topics/sensors/sensors_overview" TargetMode="External"/><Relationship Id="rId61" Type="http://schemas.openxmlformats.org/officeDocument/2006/relationships/header" Target="header1.xml"/><Relationship Id="rId10" Type="http://schemas.openxmlformats.org/officeDocument/2006/relationships/hyperlink" Target="https://codelabs.developers.google.com/codelabs/android-training-hello-world/index.html?index=..%2F..%2Fandroid-training" TargetMode="External"/><Relationship Id="rId19" Type="http://schemas.openxmlformats.org/officeDocument/2006/relationships/hyperlink" Target="https://developer.android.com/guide/topics/ui/dialogs" TargetMode="External"/><Relationship Id="rId31" Type="http://schemas.openxmlformats.org/officeDocument/2006/relationships/hyperlink" Target="https://developer.android.com/guide/topics/ui/look-and-feel/themes" TargetMode="External"/><Relationship Id="rId44" Type="http://schemas.openxmlformats.org/officeDocument/2006/relationships/hyperlink" Target="https://developer.android.com/training/basics/network-ops/" TargetMode="External"/><Relationship Id="rId52" Type="http://schemas.openxmlformats.org/officeDocument/2006/relationships/hyperlink" Target="https://google-developer-training.github.io/android-developer-advanced-course-practicals/unit-4-add-geo-features-to-your-apps/lesson-9-mapping/9-1-p-add-a-google-map-to-your-app/9-1-p-add-a-google-map-to-your-app.html" TargetMode="External"/><Relationship Id="rId60" Type="http://schemas.openxmlformats.org/officeDocument/2006/relationships/hyperlink" Target="https://developer.android.com/distribute/best-practices/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urses/fundamentals-training/toc-v2" TargetMode="External"/><Relationship Id="rId14" Type="http://schemas.openxmlformats.org/officeDocument/2006/relationships/hyperlink" Target="https://codelabs.developers.google.com/codelabs/android-training-activity-lifecycle-and-state/" TargetMode="External"/><Relationship Id="rId22" Type="http://schemas.openxmlformats.org/officeDocument/2006/relationships/hyperlink" Target="https://codelabs.developers.google.com/codelabs/android-training-menus-and-pickers/" TargetMode="External"/><Relationship Id="rId27" Type="http://schemas.openxmlformats.org/officeDocument/2006/relationships/hyperlink" Target="https://codelabs.developers.google.com/codelabs/android-training-adaptive-layouts/index.html?index=..%2F..%2Fandroid-training#0" TargetMode="External"/><Relationship Id="rId30" Type="http://schemas.openxmlformats.org/officeDocument/2006/relationships/hyperlink" Target="https://material.io/design/usability/accessibility.html#" TargetMode="External"/><Relationship Id="rId35" Type="http://schemas.openxmlformats.org/officeDocument/2006/relationships/hyperlink" Target="https://codelabs.developers.google.com/codelabs/android-training-drawables-styles-and-themes/" TargetMode="External"/><Relationship Id="rId43" Type="http://schemas.openxmlformats.org/officeDocument/2006/relationships/hyperlink" Target="https://codelabs.developers.google.com/codelabs/android-training-room-delete-data/" TargetMode="External"/><Relationship Id="rId48" Type="http://schemas.openxmlformats.org/officeDocument/2006/relationships/hyperlink" Target="https://codelabs.developers.google.com/codelabs/firebase-android/#0" TargetMode="External"/><Relationship Id="rId56" Type="http://schemas.openxmlformats.org/officeDocument/2006/relationships/hyperlink" Target="https://google-developer-training.github.io/android-developer-advanced-course-practicals/unit-5-advanced-graphics-and-views/lesson-13-media/13-1-p-playing-video-with-videoview/13-1-p-playing-video-with-videoview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developer.android.com/studio/intro/" TargetMode="External"/><Relationship Id="rId51" Type="http://schemas.openxmlformats.org/officeDocument/2006/relationships/hyperlink" Target="https://google-developer-training.github.io/android-developer-advanced-course-practicals/unit-4-add-geo-features-to-your-apps/lesson-8-places/8-1-p-places-api/8-1-p-places-api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android.com/guide/components/fundamentals" TargetMode="External"/><Relationship Id="rId17" Type="http://schemas.openxmlformats.org/officeDocument/2006/relationships/hyperlink" Target="https://developer.android.com/guide/topics/ui/declaring-layout" TargetMode="External"/><Relationship Id="rId25" Type="http://schemas.openxmlformats.org/officeDocument/2006/relationships/hyperlink" Target="https://developer.android.com/google/play/publishing/multiple-apks" TargetMode="External"/><Relationship Id="rId33" Type="http://schemas.openxmlformats.org/officeDocument/2006/relationships/hyperlink" Target="https://codelabs.developers.google.com/codelabs/android-training-menus-and-pickers/" TargetMode="External"/><Relationship Id="rId38" Type="http://schemas.openxmlformats.org/officeDocument/2006/relationships/hyperlink" Target="https://developer.android.com/guide/topics/data/" TargetMode="External"/><Relationship Id="rId46" Type="http://schemas.openxmlformats.org/officeDocument/2006/relationships/hyperlink" Target="https://codelabs.developers.google.com/codelabs/android-training-create-asynctask/" TargetMode="External"/><Relationship Id="rId59" Type="http://schemas.openxmlformats.org/officeDocument/2006/relationships/hyperlink" Target="https://developer.android.com/distribute/best-practices/launch/launch-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2565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BUSINESS STUDIES</vt:lpstr>
    </vt:vector>
  </TitlesOfParts>
  <Company>TARC</Company>
  <LinksUpToDate>false</LinksUpToDate>
  <CharactersWithSpaces>17153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BUSINESS STUDIES</dc:title>
  <dc:subject/>
  <dc:creator>TARC</dc:creator>
  <cp:keywords/>
  <dc:description/>
  <cp:lastModifiedBy>Kwee Teck See</cp:lastModifiedBy>
  <cp:revision>3</cp:revision>
  <cp:lastPrinted>2018-10-03T08:41:00Z</cp:lastPrinted>
  <dcterms:created xsi:type="dcterms:W3CDTF">2018-10-02T08:00:00Z</dcterms:created>
  <dcterms:modified xsi:type="dcterms:W3CDTF">2018-10-03T08:59:00Z</dcterms:modified>
</cp:coreProperties>
</file>